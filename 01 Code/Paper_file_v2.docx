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EEB2E" w14:textId="77777777" w:rsidR="005B226C" w:rsidRDefault="005B226C" w:rsidP="005B226C">
      <w:pPr>
        <w:jc w:val="center"/>
        <w:rPr>
          <w:rFonts w:ascii="Segoe UI" w:eastAsia="Times New Roman" w:hAnsi="Segoe UI" w:cs="Segoe UI"/>
          <w:b/>
          <w:bCs/>
          <w:kern w:val="36"/>
          <w:sz w:val="54"/>
          <w:szCs w:val="54"/>
        </w:rPr>
      </w:pPr>
      <w:r w:rsidRPr="009F3C71">
        <w:rPr>
          <w:rFonts w:ascii="Segoe UI" w:eastAsia="Times New Roman" w:hAnsi="Segoe UI" w:cs="Segoe UI"/>
          <w:b/>
          <w:bCs/>
          <w:kern w:val="36"/>
          <w:sz w:val="54"/>
          <w:szCs w:val="54"/>
        </w:rPr>
        <w:t>Fitting Data to Probability Distributions Using Maximum Likelihood Estimate (MLE)</w:t>
      </w:r>
    </w:p>
    <w:p w14:paraId="5B513F44" w14:textId="436C5057" w:rsidR="00D771F4" w:rsidRDefault="00D771F4" w:rsidP="005B226C">
      <w:pPr>
        <w:jc w:val="center"/>
        <w:rPr>
          <w:rFonts w:ascii="Segoe UI" w:eastAsia="Times New Roman" w:hAnsi="Segoe UI" w:cs="Segoe UI"/>
          <w:bCs/>
          <w:kern w:val="36"/>
          <w:sz w:val="32"/>
          <w:szCs w:val="54"/>
        </w:rPr>
      </w:pPr>
      <w:r w:rsidRPr="00D771F4">
        <w:rPr>
          <w:rFonts w:ascii="Segoe UI" w:eastAsia="Times New Roman" w:hAnsi="Segoe UI" w:cs="Segoe UI"/>
          <w:bCs/>
          <w:kern w:val="36"/>
          <w:sz w:val="32"/>
          <w:szCs w:val="54"/>
        </w:rPr>
        <w:t>Mahshid Jafar</w:t>
      </w:r>
      <w:ins w:id="0" w:author="Mahshid Jafarpour" w:date="2023-12-03T19:57:00Z">
        <w:r w:rsidR="00515AB3">
          <w:rPr>
            <w:rFonts w:ascii="Segoe UI" w:eastAsia="Times New Roman" w:hAnsi="Segoe UI" w:cs="Segoe UI"/>
            <w:bCs/>
            <w:kern w:val="36"/>
            <w:sz w:val="32"/>
            <w:szCs w:val="54"/>
          </w:rPr>
          <w:t xml:space="preserve"> </w:t>
        </w:r>
      </w:ins>
      <w:del w:id="1" w:author="Mahshid Jafarpour" w:date="2023-12-03T19:57:00Z">
        <w:r w:rsidRPr="00D771F4" w:rsidDel="00515AB3">
          <w:rPr>
            <w:rFonts w:ascii="Segoe UI" w:eastAsia="Times New Roman" w:hAnsi="Segoe UI" w:cs="Segoe UI"/>
            <w:bCs/>
            <w:kern w:val="36"/>
            <w:sz w:val="32"/>
            <w:szCs w:val="54"/>
          </w:rPr>
          <w:delText>p</w:delText>
        </w:r>
      </w:del>
      <w:ins w:id="2" w:author="Mahshid Jafarpour" w:date="2023-12-03T19:57:00Z">
        <w:r w:rsidR="00515AB3">
          <w:rPr>
            <w:rFonts w:ascii="Segoe UI" w:eastAsia="Times New Roman" w:hAnsi="Segoe UI" w:cs="Segoe UI"/>
            <w:bCs/>
            <w:kern w:val="36"/>
            <w:sz w:val="32"/>
            <w:szCs w:val="54"/>
          </w:rPr>
          <w:t>P</w:t>
        </w:r>
      </w:ins>
      <w:r w:rsidRPr="00D771F4">
        <w:rPr>
          <w:rFonts w:ascii="Segoe UI" w:eastAsia="Times New Roman" w:hAnsi="Segoe UI" w:cs="Segoe UI"/>
          <w:bCs/>
          <w:kern w:val="36"/>
          <w:sz w:val="32"/>
          <w:szCs w:val="54"/>
        </w:rPr>
        <w:t>our, Mehdi Sadeghi</w:t>
      </w:r>
    </w:p>
    <w:p w14:paraId="56F501C6" w14:textId="77777777" w:rsidR="00A3656C" w:rsidRDefault="00A3656C" w:rsidP="005B226C">
      <w:pPr>
        <w:jc w:val="center"/>
        <w:rPr>
          <w:ins w:id="3" w:author="Mahshid Jafarpour" w:date="2023-12-03T20:16:00Z"/>
          <w:rFonts w:ascii="NimbusRomNo9L-Regu" w:hAnsi="NimbusRomNo9L-Regu" w:cs="NimbusRomNo9L-Regu"/>
          <w:sz w:val="24"/>
          <w:szCs w:val="24"/>
        </w:rPr>
      </w:pPr>
      <w:r>
        <w:rPr>
          <w:rFonts w:ascii="NimbusRomNo9L-Regu" w:hAnsi="NimbusRomNo9L-Regu" w:cs="NimbusRomNo9L-Regu"/>
          <w:sz w:val="24"/>
          <w:szCs w:val="24"/>
        </w:rPr>
        <w:t>Georgia Institute of Technology, USA</w:t>
      </w:r>
    </w:p>
    <w:p w14:paraId="2813BF4E" w14:textId="68FDADDC" w:rsidR="00FB02D0" w:rsidRPr="00D771F4" w:rsidRDefault="00FB02D0" w:rsidP="005B226C">
      <w:pPr>
        <w:jc w:val="center"/>
        <w:rPr>
          <w:sz w:val="10"/>
        </w:rPr>
      </w:pPr>
      <w:ins w:id="4" w:author="Mahshid Jafarpour" w:date="2023-12-03T20:16:00Z">
        <w:r>
          <w:rPr>
            <w:rFonts w:ascii="NimbusRomNo9L-Regu" w:hAnsi="NimbusRomNo9L-Regu" w:cs="NimbusRomNo9L-Regu"/>
            <w:sz w:val="24"/>
            <w:szCs w:val="24"/>
          </w:rPr>
          <w:t>December 2023</w:t>
        </w:r>
      </w:ins>
    </w:p>
    <w:p w14:paraId="1051DC41" w14:textId="77777777" w:rsidR="005B226C" w:rsidRPr="009F3C71" w:rsidRDefault="005B226C" w:rsidP="005B226C"/>
    <w:p w14:paraId="2F7B5C7E" w14:textId="77777777" w:rsidR="002A7E5F" w:rsidRPr="009F3C71" w:rsidRDefault="007D334F" w:rsidP="007D334F">
      <w:pPr>
        <w:spacing w:line="360" w:lineRule="auto"/>
        <w:jc w:val="center"/>
        <w:rPr>
          <w:b/>
          <w:bCs/>
          <w:sz w:val="36"/>
        </w:rPr>
      </w:pPr>
      <w:r w:rsidRPr="009F3C71">
        <w:rPr>
          <w:b/>
          <w:bCs/>
          <w:sz w:val="36"/>
        </w:rPr>
        <w:t>Abstract</w:t>
      </w:r>
    </w:p>
    <w:p w14:paraId="2A980E10" w14:textId="146E314F" w:rsidR="003C171C" w:rsidRDefault="003C171C" w:rsidP="003C171C">
      <w:pPr>
        <w:spacing w:line="360" w:lineRule="auto"/>
        <w:jc w:val="both"/>
        <w:rPr>
          <w:sz w:val="24"/>
        </w:rPr>
      </w:pPr>
      <w:r w:rsidRPr="003C171C">
        <w:rPr>
          <w:sz w:val="24"/>
        </w:rPr>
        <w:t xml:space="preserve">The </w:t>
      </w:r>
      <w:proofErr w:type="spellStart"/>
      <w:r w:rsidRPr="003C171C">
        <w:rPr>
          <w:sz w:val="24"/>
        </w:rPr>
        <w:t>DistFit</w:t>
      </w:r>
      <w:proofErr w:type="spellEnd"/>
      <w:r w:rsidRPr="003C171C">
        <w:rPr>
          <w:sz w:val="24"/>
        </w:rPr>
        <w:t xml:space="preserve"> package is a Python </w:t>
      </w:r>
      <w:del w:id="5" w:author="Mahshid Jafarpour" w:date="2023-12-03T20:09:00Z">
        <w:r w:rsidRPr="003C171C" w:rsidDel="00864C9E">
          <w:rPr>
            <w:sz w:val="24"/>
          </w:rPr>
          <w:delText xml:space="preserve">toolkit </w:delText>
        </w:r>
      </w:del>
      <w:ins w:id="6" w:author="Mahshid Jafarpour" w:date="2023-12-03T20:09:00Z">
        <w:r w:rsidR="00864C9E">
          <w:rPr>
            <w:sz w:val="24"/>
          </w:rPr>
          <w:t>package</w:t>
        </w:r>
        <w:r w:rsidR="00864C9E" w:rsidRPr="003C171C">
          <w:rPr>
            <w:sz w:val="24"/>
          </w:rPr>
          <w:t xml:space="preserve"> </w:t>
        </w:r>
      </w:ins>
      <w:r w:rsidRPr="003C171C">
        <w:rPr>
          <w:sz w:val="24"/>
        </w:rPr>
        <w:t xml:space="preserve">designed for distribution fitting and goodness-of-fit testing. It </w:t>
      </w:r>
      <w:del w:id="7" w:author="Mahshid Jafarpour" w:date="2023-12-03T20:10:00Z">
        <w:r w:rsidRPr="003C171C" w:rsidDel="00266517">
          <w:rPr>
            <w:sz w:val="24"/>
          </w:rPr>
          <w:delText>facilitates the estimation</w:delText>
        </w:r>
      </w:del>
      <w:ins w:id="8" w:author="Mahshid Jafarpour" w:date="2023-12-03T20:10:00Z">
        <w:r w:rsidR="00266517">
          <w:rPr>
            <w:sz w:val="24"/>
          </w:rPr>
          <w:t>estimate</w:t>
        </w:r>
      </w:ins>
      <w:ins w:id="9" w:author="Mahshid Jafarpour" w:date="2023-12-03T20:11:00Z">
        <w:r w:rsidR="00142FDE">
          <w:rPr>
            <w:sz w:val="24"/>
          </w:rPr>
          <w:t>s</w:t>
        </w:r>
      </w:ins>
      <w:ins w:id="10" w:author="Mahshid Jafarpour" w:date="2023-12-03T20:10:00Z">
        <w:r w:rsidR="00266517">
          <w:rPr>
            <w:sz w:val="24"/>
          </w:rPr>
          <w:t xml:space="preserve"> distribution parameters using</w:t>
        </w:r>
      </w:ins>
      <w:del w:id="11" w:author="Mahshid Jafarpour" w:date="2023-12-03T20:10:00Z">
        <w:r w:rsidRPr="003C171C" w:rsidDel="00266517">
          <w:rPr>
            <w:sz w:val="24"/>
          </w:rPr>
          <w:delText xml:space="preserve"> of</w:delText>
        </w:r>
      </w:del>
      <w:r w:rsidRPr="003C171C">
        <w:rPr>
          <w:sz w:val="24"/>
        </w:rPr>
        <w:t xml:space="preserve"> Maximum Likelihood Estimation (MLE) </w:t>
      </w:r>
      <w:del w:id="12" w:author="Mahshid Jafarpour" w:date="2023-12-03T20:11:00Z">
        <w:r w:rsidRPr="003C171C" w:rsidDel="00142FDE">
          <w:rPr>
            <w:sz w:val="24"/>
          </w:rPr>
          <w:delText>parameters</w:delText>
        </w:r>
      </w:del>
      <w:r w:rsidRPr="003C171C">
        <w:rPr>
          <w:sz w:val="24"/>
        </w:rPr>
        <w:t xml:space="preserve"> for </w:t>
      </w:r>
      <w:del w:id="13" w:author="Mahshid Jafarpour" w:date="2023-12-03T20:11:00Z">
        <w:r w:rsidRPr="003C171C" w:rsidDel="00142FDE">
          <w:rPr>
            <w:sz w:val="24"/>
          </w:rPr>
          <w:delText>a wide range of</w:delText>
        </w:r>
      </w:del>
      <w:ins w:id="14" w:author="Mahshid Jafarpour" w:date="2023-12-03T20:11:00Z">
        <w:r w:rsidR="00142FDE">
          <w:rPr>
            <w:sz w:val="24"/>
          </w:rPr>
          <w:t>different</w:t>
        </w:r>
      </w:ins>
      <w:r w:rsidRPr="003C171C">
        <w:rPr>
          <w:sz w:val="24"/>
        </w:rPr>
        <w:t xml:space="preserve"> probability distributions</w:t>
      </w:r>
      <w:r>
        <w:rPr>
          <w:sz w:val="24"/>
        </w:rPr>
        <w:t xml:space="preserve">, as well as </w:t>
      </w:r>
      <w:ins w:id="15" w:author="Mahshid Jafarpour" w:date="2023-12-03T20:11:00Z">
        <w:r w:rsidR="00142FDE" w:rsidRPr="009F3C71">
          <w:rPr>
            <w:sz w:val="24"/>
          </w:rPr>
          <w:t>Chi-Square goodness of fit</w:t>
        </w:r>
        <w:r w:rsidR="00142FDE">
          <w:rPr>
            <w:sz w:val="24"/>
          </w:rPr>
          <w:t xml:space="preserve"> for </w:t>
        </w:r>
      </w:ins>
      <w:del w:id="16" w:author="Mahshid Jafarpour" w:date="2023-12-03T20:11:00Z">
        <w:r w:rsidRPr="003C171C" w:rsidDel="00142FDE">
          <w:rPr>
            <w:sz w:val="24"/>
          </w:rPr>
          <w:delText xml:space="preserve">the </w:delText>
        </w:r>
      </w:del>
      <w:r w:rsidRPr="003C171C">
        <w:rPr>
          <w:sz w:val="24"/>
        </w:rPr>
        <w:t>assessment of how well a given distribution fits a set of observed data</w:t>
      </w:r>
      <w:r>
        <w:rPr>
          <w:sz w:val="24"/>
        </w:rPr>
        <w:t xml:space="preserve">, </w:t>
      </w:r>
      <w:del w:id="17" w:author="Mahshid Jafarpour" w:date="2023-12-03T20:11:00Z">
        <w:r w:rsidRPr="009F3C71" w:rsidDel="00142FDE">
          <w:rPr>
            <w:sz w:val="24"/>
          </w:rPr>
          <w:delText>Chi-Square goodness of fit</w:delText>
        </w:r>
        <w:r w:rsidDel="00142FDE">
          <w:rPr>
            <w:sz w:val="24"/>
          </w:rPr>
          <w:delText xml:space="preserve">. </w:delText>
        </w:r>
      </w:del>
      <w:r w:rsidRPr="009F3C71">
        <w:rPr>
          <w:sz w:val="24"/>
        </w:rPr>
        <w:t xml:space="preserve">The package is adept at handling both discrete and continuous distributions, offering users a flexible and </w:t>
      </w:r>
      <w:del w:id="18" w:author="Mahshid Jafarpour" w:date="2023-12-03T20:12:00Z">
        <w:r w:rsidRPr="009F3C71" w:rsidDel="00F070E5">
          <w:rPr>
            <w:sz w:val="24"/>
          </w:rPr>
          <w:delText>powerful</w:delText>
        </w:r>
      </w:del>
      <w:ins w:id="19" w:author="Mahshid Jafarpour" w:date="2023-12-03T20:12:00Z">
        <w:r w:rsidR="00F070E5">
          <w:rPr>
            <w:sz w:val="24"/>
          </w:rPr>
          <w:t>versatile</w:t>
        </w:r>
      </w:ins>
      <w:r w:rsidRPr="009F3C71">
        <w:rPr>
          <w:sz w:val="24"/>
        </w:rPr>
        <w:t xml:space="preserve"> tool for conducting in-depth statistical analyses. The implemented distributions </w:t>
      </w:r>
      <w:ins w:id="20" w:author="Mahshid Jafarpour" w:date="2023-12-03T20:12:00Z">
        <w:r w:rsidR="00BD2B2B">
          <w:rPr>
            <w:sz w:val="24"/>
          </w:rPr>
          <w:t>are:</w:t>
        </w:r>
      </w:ins>
      <w:del w:id="21" w:author="Mahshid Jafarpour" w:date="2023-12-03T20:12:00Z">
        <w:r w:rsidRPr="009F3C71" w:rsidDel="00BD2B2B">
          <w:rPr>
            <w:sz w:val="24"/>
          </w:rPr>
          <w:delText>include</w:delText>
        </w:r>
      </w:del>
      <w:r w:rsidRPr="009F3C71">
        <w:rPr>
          <w:sz w:val="24"/>
        </w:rPr>
        <w:t xml:space="preserve"> Bernoulli, Binomial, Geometric, Poisson, Uniform, Exponential, Normal, Weibull, and Gamma.</w:t>
      </w:r>
      <w:r>
        <w:rPr>
          <w:sz w:val="24"/>
        </w:rPr>
        <w:t xml:space="preserve"> </w:t>
      </w:r>
      <w:r w:rsidRPr="009F3C71">
        <w:rPr>
          <w:sz w:val="24"/>
        </w:rPr>
        <w:t xml:space="preserve">This paper serves as a comprehensive guide to </w:t>
      </w:r>
      <w:proofErr w:type="spellStart"/>
      <w:r w:rsidRPr="009F3C71">
        <w:rPr>
          <w:sz w:val="24"/>
        </w:rPr>
        <w:t>DistFit</w:t>
      </w:r>
      <w:proofErr w:type="spellEnd"/>
      <w:r w:rsidRPr="009F3C71">
        <w:rPr>
          <w:sz w:val="24"/>
        </w:rPr>
        <w:t xml:space="preserve">, </w:t>
      </w:r>
      <w:del w:id="22" w:author="Mahshid Jafarpour" w:date="2023-12-03T20:13:00Z">
        <w:r w:rsidRPr="009F3C71" w:rsidDel="006200B3">
          <w:rPr>
            <w:sz w:val="24"/>
          </w:rPr>
          <w:delText>delving into</w:delText>
        </w:r>
      </w:del>
      <w:ins w:id="23" w:author="Mahshid Jafarpour" w:date="2023-12-03T20:13:00Z">
        <w:r w:rsidR="006200B3">
          <w:rPr>
            <w:sz w:val="24"/>
          </w:rPr>
          <w:t>including some</w:t>
        </w:r>
      </w:ins>
      <w:r w:rsidRPr="009F3C71">
        <w:rPr>
          <w:sz w:val="24"/>
        </w:rPr>
        <w:t xml:space="preserve"> details about each distribution type</w:t>
      </w:r>
      <w:del w:id="24" w:author="Mahshid Jafarpour" w:date="2023-12-03T20:14:00Z">
        <w:r w:rsidRPr="009F3C71" w:rsidDel="006200B3">
          <w:rPr>
            <w:sz w:val="24"/>
          </w:rPr>
          <w:delText xml:space="preserve"> it accommodates the underlying parameters utilized in the fitting process</w:delText>
        </w:r>
      </w:del>
      <w:r w:rsidRPr="009F3C71">
        <w:rPr>
          <w:sz w:val="24"/>
        </w:rPr>
        <w:t>. The MLE approach is employed to estimate the parameters of these distributions</w:t>
      </w:r>
      <w:ins w:id="25" w:author="Mahshid Jafarpour" w:date="2023-12-03T20:15:00Z">
        <w:r w:rsidR="007407F0">
          <w:rPr>
            <w:sz w:val="24"/>
          </w:rPr>
          <w:t>.</w:t>
        </w:r>
      </w:ins>
      <w:del w:id="26" w:author="Mahshid Jafarpour" w:date="2023-12-03T20:15:00Z">
        <w:r w:rsidRPr="009F3C71" w:rsidDel="007407F0">
          <w:rPr>
            <w:sz w:val="24"/>
          </w:rPr>
          <w:delText>, enabling users to gain insights into the underlying nature of their datasets.</w:delText>
        </w:r>
      </w:del>
    </w:p>
    <w:p w14:paraId="26604FCF" w14:textId="704524A7" w:rsidR="003C171C" w:rsidRPr="003C171C" w:rsidRDefault="003C171C" w:rsidP="003C171C">
      <w:pPr>
        <w:spacing w:line="360" w:lineRule="auto"/>
        <w:jc w:val="both"/>
        <w:rPr>
          <w:sz w:val="24"/>
        </w:rPr>
      </w:pPr>
      <w:r w:rsidRPr="003C171C">
        <w:rPr>
          <w:sz w:val="24"/>
        </w:rPr>
        <w:t xml:space="preserve">Furthermore, the </w:t>
      </w:r>
      <w:proofErr w:type="spellStart"/>
      <w:r w:rsidRPr="003C171C">
        <w:rPr>
          <w:sz w:val="24"/>
        </w:rPr>
        <w:t>DistFit</w:t>
      </w:r>
      <w:proofErr w:type="spellEnd"/>
      <w:r w:rsidRPr="003C171C">
        <w:rPr>
          <w:sz w:val="24"/>
        </w:rPr>
        <w:t xml:space="preserve"> package includes an </w:t>
      </w:r>
      <w:del w:id="27" w:author="Mahshid Jafarpour" w:date="2023-12-03T20:15:00Z">
        <w:r w:rsidRPr="003C171C" w:rsidDel="00E9268D">
          <w:rPr>
            <w:sz w:val="24"/>
          </w:rPr>
          <w:delText xml:space="preserve">illustrative </w:delText>
        </w:r>
      </w:del>
      <w:del w:id="28" w:author="Mahshid Jafarpour" w:date="2023-12-03T20:16:00Z">
        <w:r w:rsidRPr="003C171C" w:rsidDel="00237EF5">
          <w:rPr>
            <w:sz w:val="24"/>
          </w:rPr>
          <w:delText>e</w:delText>
        </w:r>
      </w:del>
      <w:ins w:id="29" w:author="Mahshid Jafarpour" w:date="2023-12-03T20:16:00Z">
        <w:r w:rsidR="00237EF5">
          <w:rPr>
            <w:sz w:val="24"/>
          </w:rPr>
          <w:t>E</w:t>
        </w:r>
      </w:ins>
      <w:r w:rsidRPr="003C171C">
        <w:rPr>
          <w:sz w:val="24"/>
        </w:rPr>
        <w:t>xamples file showcasing the</w:t>
      </w:r>
      <w:del w:id="30" w:author="Mahshid Jafarpour" w:date="2023-12-03T20:15:00Z">
        <w:r w:rsidRPr="003C171C" w:rsidDel="007407F0">
          <w:rPr>
            <w:sz w:val="24"/>
          </w:rPr>
          <w:delText xml:space="preserve"> seamless</w:delText>
        </w:r>
      </w:del>
      <w:r w:rsidRPr="003C171C">
        <w:rPr>
          <w:sz w:val="24"/>
        </w:rPr>
        <w:t xml:space="preserve"> integration of these modules</w:t>
      </w:r>
      <w:del w:id="31" w:author="Mahshid Jafarpour" w:date="2023-12-03T20:17:00Z">
        <w:r w:rsidRPr="003C171C" w:rsidDel="00237EF5">
          <w:rPr>
            <w:sz w:val="24"/>
          </w:rPr>
          <w:delText xml:space="preserve"> in practical scena</w:delText>
        </w:r>
      </w:del>
      <w:del w:id="32" w:author="Mahshid Jafarpour" w:date="2023-12-03T20:16:00Z">
        <w:r w:rsidRPr="003C171C" w:rsidDel="00237EF5">
          <w:rPr>
            <w:sz w:val="24"/>
          </w:rPr>
          <w:delText>rios</w:delText>
        </w:r>
      </w:del>
      <w:r w:rsidRPr="003C171C">
        <w:rPr>
          <w:sz w:val="24"/>
        </w:rPr>
        <w:t xml:space="preserve">. Users can visualize the fitted distributions, explore possible alternatives, and conduct hypothesis tests to assess the </w:t>
      </w:r>
      <w:del w:id="33" w:author="Mahshid Jafarpour" w:date="2023-12-03T20:17:00Z">
        <w:r w:rsidRPr="003C171C" w:rsidDel="00FB1968">
          <w:rPr>
            <w:sz w:val="24"/>
          </w:rPr>
          <w:delText xml:space="preserve">adequacy </w:delText>
        </w:r>
      </w:del>
      <w:ins w:id="34" w:author="Mahshid Jafarpour" w:date="2023-12-03T20:17:00Z">
        <w:r w:rsidR="00FB1968">
          <w:rPr>
            <w:sz w:val="24"/>
          </w:rPr>
          <w:t>fit</w:t>
        </w:r>
        <w:r w:rsidR="00FB1968" w:rsidRPr="003C171C">
          <w:rPr>
            <w:sz w:val="24"/>
          </w:rPr>
          <w:t xml:space="preserve"> </w:t>
        </w:r>
      </w:ins>
      <w:r w:rsidRPr="003C171C">
        <w:rPr>
          <w:sz w:val="24"/>
        </w:rPr>
        <w:t>of the chosen distribution.</w:t>
      </w:r>
    </w:p>
    <w:p w14:paraId="57E2836D" w14:textId="4C5A8F44" w:rsidR="003C171C" w:rsidRPr="009F3C71" w:rsidRDefault="003C171C" w:rsidP="003C171C">
      <w:pPr>
        <w:spacing w:line="360" w:lineRule="auto"/>
        <w:jc w:val="both"/>
        <w:rPr>
          <w:sz w:val="24"/>
        </w:rPr>
      </w:pPr>
      <w:r w:rsidRPr="003C171C">
        <w:rPr>
          <w:sz w:val="24"/>
        </w:rPr>
        <w:t xml:space="preserve">Key features of </w:t>
      </w:r>
      <w:proofErr w:type="spellStart"/>
      <w:r w:rsidRPr="003C171C">
        <w:rPr>
          <w:sz w:val="24"/>
        </w:rPr>
        <w:t>DistFit</w:t>
      </w:r>
      <w:proofErr w:type="spellEnd"/>
      <w:r w:rsidRPr="003C171C">
        <w:rPr>
          <w:sz w:val="24"/>
        </w:rPr>
        <w:t xml:space="preserve"> include </w:t>
      </w:r>
      <w:del w:id="35" w:author="Mahshid Jafarpour" w:date="2023-12-03T20:17:00Z">
        <w:r w:rsidRPr="003C171C" w:rsidDel="00FB1968">
          <w:rPr>
            <w:sz w:val="24"/>
          </w:rPr>
          <w:delText>a user-friendly interface</w:delText>
        </w:r>
      </w:del>
      <w:ins w:id="36" w:author="Mahshid Jafarpour" w:date="2023-12-03T20:17:00Z">
        <w:r w:rsidR="00FB1968">
          <w:rPr>
            <w:sz w:val="24"/>
          </w:rPr>
          <w:t>easy use</w:t>
        </w:r>
      </w:ins>
      <w:r w:rsidRPr="003C171C">
        <w:rPr>
          <w:sz w:val="24"/>
        </w:rPr>
        <w:t xml:space="preserve">, flexibility in handling diverse distribution types, and efficient algorithms for parameter estimation. The package serves as </w:t>
      </w:r>
      <w:proofErr w:type="gramStart"/>
      <w:r w:rsidRPr="003C171C">
        <w:rPr>
          <w:sz w:val="24"/>
        </w:rPr>
        <w:t xml:space="preserve">a </w:t>
      </w:r>
      <w:r w:rsidRPr="003C171C">
        <w:rPr>
          <w:sz w:val="24"/>
        </w:rPr>
        <w:lastRenderedPageBreak/>
        <w:t>valuable asset</w:t>
      </w:r>
      <w:proofErr w:type="gramEnd"/>
      <w:r w:rsidRPr="003C171C">
        <w:rPr>
          <w:sz w:val="24"/>
        </w:rPr>
        <w:t xml:space="preserve"> </w:t>
      </w:r>
      <w:del w:id="37" w:author="Mahshid Jafarpour" w:date="2023-12-03T20:18:00Z">
        <w:r w:rsidRPr="003C171C" w:rsidDel="004E4E87">
          <w:rPr>
            <w:sz w:val="24"/>
          </w:rPr>
          <w:delText xml:space="preserve">for researchers, data scientists, and analysts seeking a robust and versatile toolkit </w:delText>
        </w:r>
      </w:del>
      <w:r w:rsidRPr="003C171C">
        <w:rPr>
          <w:sz w:val="24"/>
        </w:rPr>
        <w:t>for distribution analysis and hypothesis testing in Python.</w:t>
      </w:r>
    </w:p>
    <w:p w14:paraId="27D8D486" w14:textId="77777777" w:rsidR="002A7E5F" w:rsidRPr="009F3C71" w:rsidRDefault="007D334F" w:rsidP="004B0F84">
      <w:pPr>
        <w:pStyle w:val="ListParagraph"/>
        <w:numPr>
          <w:ilvl w:val="0"/>
          <w:numId w:val="1"/>
        </w:numPr>
        <w:spacing w:line="360" w:lineRule="auto"/>
        <w:jc w:val="both"/>
        <w:rPr>
          <w:b/>
          <w:bCs/>
          <w:sz w:val="36"/>
        </w:rPr>
      </w:pPr>
      <w:r w:rsidRPr="009F3C71">
        <w:rPr>
          <w:b/>
          <w:bCs/>
          <w:sz w:val="36"/>
        </w:rPr>
        <w:t>Introduction</w:t>
      </w:r>
    </w:p>
    <w:p w14:paraId="445DF00C" w14:textId="6885367F" w:rsidR="005B226C" w:rsidRDefault="00A12A0C" w:rsidP="005B226C">
      <w:pPr>
        <w:spacing w:line="360" w:lineRule="auto"/>
        <w:jc w:val="both"/>
        <w:rPr>
          <w:sz w:val="24"/>
        </w:rPr>
      </w:pPr>
      <w:r>
        <w:rPr>
          <w:sz w:val="24"/>
        </w:rPr>
        <w:t xml:space="preserve">At the core of </w:t>
      </w:r>
      <w:proofErr w:type="spellStart"/>
      <w:r>
        <w:rPr>
          <w:sz w:val="24"/>
        </w:rPr>
        <w:t>DistFit</w:t>
      </w:r>
      <w:proofErr w:type="spellEnd"/>
      <w:r>
        <w:rPr>
          <w:sz w:val="24"/>
        </w:rPr>
        <w:t xml:space="preserve"> is</w:t>
      </w:r>
      <w:r w:rsidR="005B226C" w:rsidRPr="009F3C71">
        <w:rPr>
          <w:sz w:val="24"/>
        </w:rPr>
        <w:t xml:space="preserve"> the MLE methodology, a robust statistical</w:t>
      </w:r>
      <w:r w:rsidR="00B51EA2" w:rsidRPr="009F3C71">
        <w:rPr>
          <w:sz w:val="24"/>
        </w:rPr>
        <w:t xml:space="preserve"> technique </w:t>
      </w:r>
      <w:del w:id="38" w:author="Mahshid Jafarpour" w:date="2023-12-03T20:20:00Z">
        <w:r w:rsidR="00B51EA2" w:rsidRPr="009F3C71" w:rsidDel="00EC515F">
          <w:rPr>
            <w:sz w:val="24"/>
          </w:rPr>
          <w:delText xml:space="preserve">employed </w:delText>
        </w:r>
      </w:del>
      <w:r w:rsidR="00B51EA2" w:rsidRPr="009F3C71">
        <w:rPr>
          <w:sz w:val="24"/>
        </w:rPr>
        <w:t xml:space="preserve">to </w:t>
      </w:r>
      <w:del w:id="39" w:author="Mahshid Jafarpour" w:date="2023-12-03T20:20:00Z">
        <w:r w:rsidR="00B51EA2" w:rsidRPr="009F3C71" w:rsidDel="00EC515F">
          <w:rPr>
            <w:sz w:val="24"/>
          </w:rPr>
          <w:delText xml:space="preserve">optimize </w:delText>
        </w:r>
        <w:r w:rsidR="005B226C" w:rsidRPr="009F3C71" w:rsidDel="00EC515F">
          <w:rPr>
            <w:sz w:val="24"/>
          </w:rPr>
          <w:delText>the</w:delText>
        </w:r>
      </w:del>
      <w:ins w:id="40" w:author="Mahshid Jafarpour" w:date="2023-12-03T20:20:00Z">
        <w:r w:rsidR="00EC515F">
          <w:rPr>
            <w:sz w:val="24"/>
          </w:rPr>
          <w:t>estimate</w:t>
        </w:r>
        <w:r w:rsidR="00B12E11">
          <w:rPr>
            <w:sz w:val="24"/>
          </w:rPr>
          <w:t xml:space="preserve"> the</w:t>
        </w:r>
      </w:ins>
      <w:r w:rsidR="005B226C" w:rsidRPr="009F3C71">
        <w:rPr>
          <w:sz w:val="24"/>
        </w:rPr>
        <w:t xml:space="preserve"> parameters of probability distributions by maximizing the likelihood of the observed data. </w:t>
      </w:r>
      <w:del w:id="41" w:author="Mahshid Jafarpour" w:date="2023-12-03T20:20:00Z">
        <w:r w:rsidR="005B226C" w:rsidRPr="009F3C71" w:rsidDel="00B12E11">
          <w:rPr>
            <w:sz w:val="24"/>
          </w:rPr>
          <w:delText>This principled approach allows users to obtain precise estimates for distribution parameters, facilitating a profound understanding of the intrinsic characteristics of their datasets.</w:delText>
        </w:r>
      </w:del>
    </w:p>
    <w:p w14:paraId="62CECE41" w14:textId="4AE338D9" w:rsidR="00A12A0C" w:rsidRPr="009F3C71" w:rsidRDefault="00A12A0C" w:rsidP="005B226C">
      <w:pPr>
        <w:spacing w:line="360" w:lineRule="auto"/>
        <w:jc w:val="both"/>
        <w:rPr>
          <w:sz w:val="24"/>
        </w:rPr>
      </w:pPr>
      <w:r w:rsidRPr="00A12A0C">
        <w:rPr>
          <w:sz w:val="24"/>
        </w:rPr>
        <w:t>The Goodness of Fit (</w:t>
      </w:r>
      <w:proofErr w:type="spellStart"/>
      <w:r w:rsidRPr="00A12A0C">
        <w:rPr>
          <w:sz w:val="24"/>
        </w:rPr>
        <w:t>GoF</w:t>
      </w:r>
      <w:proofErr w:type="spellEnd"/>
      <w:r w:rsidRPr="00A12A0C">
        <w:rPr>
          <w:sz w:val="24"/>
        </w:rPr>
        <w:t xml:space="preserve">) module within the </w:t>
      </w:r>
      <w:proofErr w:type="spellStart"/>
      <w:r w:rsidRPr="00A12A0C">
        <w:rPr>
          <w:sz w:val="24"/>
        </w:rPr>
        <w:t>DistFit</w:t>
      </w:r>
      <w:proofErr w:type="spellEnd"/>
      <w:r w:rsidRPr="00A12A0C">
        <w:rPr>
          <w:sz w:val="24"/>
        </w:rPr>
        <w:t xml:space="preserve"> package plays a crucial role in evaluating how well a probability distribution model fits observed data. This module utilizes statistical tests to compare the observed data against the theoretical distribution, helping users make informed decisions about the appropriateness of the chosen model for their dataset. Through </w:t>
      </w:r>
      <w:proofErr w:type="spellStart"/>
      <w:r w:rsidRPr="00A12A0C">
        <w:rPr>
          <w:sz w:val="24"/>
        </w:rPr>
        <w:t>GoF</w:t>
      </w:r>
      <w:proofErr w:type="spellEnd"/>
      <w:r w:rsidRPr="00A12A0C">
        <w:rPr>
          <w:sz w:val="24"/>
        </w:rPr>
        <w:t xml:space="preserve"> analysis, </w:t>
      </w:r>
      <w:del w:id="42" w:author="Mahshid Jafarpour" w:date="2023-12-03T20:21:00Z">
        <w:r w:rsidRPr="00A12A0C" w:rsidDel="00FD2F58">
          <w:rPr>
            <w:sz w:val="24"/>
          </w:rPr>
          <w:delText xml:space="preserve">DistFit empowers </w:delText>
        </w:r>
      </w:del>
      <w:r w:rsidRPr="00A12A0C">
        <w:rPr>
          <w:sz w:val="24"/>
        </w:rPr>
        <w:t>users</w:t>
      </w:r>
      <w:ins w:id="43" w:author="Mahshid Jafarpour" w:date="2023-12-03T20:21:00Z">
        <w:r w:rsidR="00FD2F58">
          <w:rPr>
            <w:sz w:val="24"/>
          </w:rPr>
          <w:t xml:space="preserve"> are able to</w:t>
        </w:r>
      </w:ins>
      <w:del w:id="44" w:author="Mahshid Jafarpour" w:date="2023-12-03T20:21:00Z">
        <w:r w:rsidRPr="00A12A0C" w:rsidDel="00FD2F58">
          <w:rPr>
            <w:sz w:val="24"/>
          </w:rPr>
          <w:delText xml:space="preserve"> to</w:delText>
        </w:r>
      </w:del>
      <w:r w:rsidRPr="00A12A0C">
        <w:rPr>
          <w:sz w:val="24"/>
        </w:rPr>
        <w:t xml:space="preserve"> assess the validity of the fitted distribution</w:t>
      </w:r>
      <w:ins w:id="45" w:author="Mahshid Jafarpour" w:date="2023-12-03T20:21:00Z">
        <w:r w:rsidR="00FD2F58">
          <w:rPr>
            <w:sz w:val="24"/>
          </w:rPr>
          <w:t>.</w:t>
        </w:r>
      </w:ins>
      <w:del w:id="46" w:author="Mahshid Jafarpour" w:date="2023-12-03T20:21:00Z">
        <w:r w:rsidRPr="00A12A0C" w:rsidDel="00FD2F58">
          <w:rPr>
            <w:sz w:val="24"/>
          </w:rPr>
          <w:delText>, providing valuable insights into the quality of the modeling process.</w:delText>
        </w:r>
      </w:del>
    </w:p>
    <w:p w14:paraId="32CB81E9" w14:textId="75EDE0F7" w:rsidR="005B226C" w:rsidRDefault="005B226C" w:rsidP="005B226C">
      <w:pPr>
        <w:spacing w:line="360" w:lineRule="auto"/>
        <w:jc w:val="both"/>
        <w:rPr>
          <w:sz w:val="24"/>
        </w:rPr>
      </w:pPr>
      <w:r w:rsidRPr="009F3C71">
        <w:rPr>
          <w:sz w:val="24"/>
        </w:rPr>
        <w:t xml:space="preserve">The package </w:t>
      </w:r>
      <w:ins w:id="47" w:author="Mahshid Jafarpour" w:date="2023-12-03T20:22:00Z">
        <w:r w:rsidR="00F140A4">
          <w:rPr>
            <w:sz w:val="24"/>
          </w:rPr>
          <w:t xml:space="preserve">is </w:t>
        </w:r>
      </w:ins>
      <w:ins w:id="48" w:author="Mahshid Jafarpour" w:date="2023-12-03T20:23:00Z">
        <w:r w:rsidR="00DA795C">
          <w:rPr>
            <w:sz w:val="24"/>
          </w:rPr>
          <w:t>applicable</w:t>
        </w:r>
      </w:ins>
      <w:ins w:id="49" w:author="Mahshid Jafarpour" w:date="2023-12-03T20:22:00Z">
        <w:r w:rsidR="00F140A4">
          <w:rPr>
            <w:sz w:val="24"/>
          </w:rPr>
          <w:t xml:space="preserve"> </w:t>
        </w:r>
      </w:ins>
      <w:del w:id="50" w:author="Mahshid Jafarpour" w:date="2023-12-03T20:22:00Z">
        <w:r w:rsidRPr="009F3C71" w:rsidDel="00F140A4">
          <w:rPr>
            <w:sz w:val="24"/>
          </w:rPr>
          <w:delText>caters</w:delText>
        </w:r>
      </w:del>
      <w:r w:rsidRPr="009F3C71">
        <w:rPr>
          <w:sz w:val="24"/>
        </w:rPr>
        <w:t xml:space="preserve"> to a broad </w:t>
      </w:r>
      <w:del w:id="51" w:author="Mahshid Jafarpour" w:date="2023-12-03T20:23:00Z">
        <w:r w:rsidRPr="009F3C71" w:rsidDel="00DA795C">
          <w:rPr>
            <w:sz w:val="24"/>
          </w:rPr>
          <w:delText xml:space="preserve">spectrum </w:delText>
        </w:r>
      </w:del>
      <w:ins w:id="52" w:author="Mahshid Jafarpour" w:date="2023-12-03T20:23:00Z">
        <w:r w:rsidR="00DA795C">
          <w:rPr>
            <w:sz w:val="24"/>
          </w:rPr>
          <w:t>range</w:t>
        </w:r>
        <w:r w:rsidR="00DA795C" w:rsidRPr="009F3C71">
          <w:rPr>
            <w:sz w:val="24"/>
          </w:rPr>
          <w:t xml:space="preserve"> </w:t>
        </w:r>
      </w:ins>
      <w:r w:rsidRPr="009F3C71">
        <w:rPr>
          <w:sz w:val="24"/>
        </w:rPr>
        <w:t>of statistical needs</w:t>
      </w:r>
      <w:ins w:id="53" w:author="Mahshid Jafarpour" w:date="2023-12-03T20:23:00Z">
        <w:r w:rsidR="00EB1061">
          <w:rPr>
            <w:sz w:val="24"/>
          </w:rPr>
          <w:t>. It</w:t>
        </w:r>
      </w:ins>
      <w:del w:id="54" w:author="Mahshid Jafarpour" w:date="2023-12-03T20:23:00Z">
        <w:r w:rsidRPr="009F3C71" w:rsidDel="00EB1061">
          <w:rPr>
            <w:sz w:val="24"/>
          </w:rPr>
          <w:delText>,</w:delText>
        </w:r>
      </w:del>
      <w:r w:rsidRPr="009F3C71">
        <w:rPr>
          <w:sz w:val="24"/>
        </w:rPr>
        <w:t xml:space="preserve"> </w:t>
      </w:r>
      <w:ins w:id="55" w:author="Mahshid Jafarpour" w:date="2023-12-03T20:23:00Z">
        <w:r w:rsidR="00EB1061">
          <w:rPr>
            <w:sz w:val="24"/>
          </w:rPr>
          <w:t xml:space="preserve">has the </w:t>
        </w:r>
      </w:ins>
      <w:del w:id="56" w:author="Mahshid Jafarpour" w:date="2023-12-03T20:23:00Z">
        <w:r w:rsidRPr="009F3C71" w:rsidDel="00EB1061">
          <w:rPr>
            <w:sz w:val="24"/>
          </w:rPr>
          <w:delText xml:space="preserve">providing users with the </w:delText>
        </w:r>
      </w:del>
      <w:r w:rsidRPr="009F3C71">
        <w:rPr>
          <w:sz w:val="24"/>
        </w:rPr>
        <w:t xml:space="preserve">capability to model discrete phenomena, such as binary outcomes, counts, and event occurrences, as well as continuous variables, </w:t>
      </w:r>
      <w:ins w:id="57" w:author="Mahshid Jafarpour" w:date="2023-12-03T20:23:00Z">
        <w:r w:rsidR="00DA795C">
          <w:rPr>
            <w:sz w:val="24"/>
          </w:rPr>
          <w:t>such as</w:t>
        </w:r>
      </w:ins>
      <w:del w:id="58" w:author="Mahshid Jafarpour" w:date="2023-12-03T20:22:00Z">
        <w:r w:rsidRPr="009F3C71" w:rsidDel="00DA795C">
          <w:rPr>
            <w:sz w:val="24"/>
          </w:rPr>
          <w:delText>including</w:delText>
        </w:r>
      </w:del>
      <w:r w:rsidRPr="009F3C71">
        <w:rPr>
          <w:sz w:val="24"/>
        </w:rPr>
        <w:t xml:space="preserve"> time </w:t>
      </w:r>
      <w:r w:rsidR="002A7E5F" w:rsidRPr="009F3C71">
        <w:rPr>
          <w:sz w:val="24"/>
        </w:rPr>
        <w:t xml:space="preserve">intervals and measurements. </w:t>
      </w:r>
      <w:proofErr w:type="spellStart"/>
      <w:r w:rsidRPr="009F3C71">
        <w:rPr>
          <w:sz w:val="24"/>
        </w:rPr>
        <w:t>DistFit</w:t>
      </w:r>
      <w:proofErr w:type="spellEnd"/>
      <w:r w:rsidRPr="009F3C71">
        <w:rPr>
          <w:sz w:val="24"/>
        </w:rPr>
        <w:t xml:space="preserve"> </w:t>
      </w:r>
      <w:del w:id="59" w:author="Mahshid Jafarpour" w:date="2023-12-03T20:24:00Z">
        <w:r w:rsidRPr="009F3C71" w:rsidDel="00B30FA2">
          <w:rPr>
            <w:sz w:val="24"/>
          </w:rPr>
          <w:delText>not only equips users with the means to fit their data accurately but also empowers</w:delText>
        </w:r>
      </w:del>
      <w:ins w:id="60" w:author="Mahshid Jafarpour" w:date="2023-12-03T20:24:00Z">
        <w:r w:rsidR="00B30FA2">
          <w:rPr>
            <w:sz w:val="24"/>
          </w:rPr>
          <w:t>also</w:t>
        </w:r>
        <w:r w:rsidR="005C182B">
          <w:rPr>
            <w:sz w:val="24"/>
          </w:rPr>
          <w:t xml:space="preserve"> provides users</w:t>
        </w:r>
      </w:ins>
      <w:del w:id="61" w:author="Mahshid Jafarpour" w:date="2023-12-03T20:25:00Z">
        <w:r w:rsidRPr="009F3C71" w:rsidDel="005C182B">
          <w:rPr>
            <w:sz w:val="24"/>
          </w:rPr>
          <w:delText xml:space="preserve"> them </w:delText>
        </w:r>
      </w:del>
      <w:ins w:id="62" w:author="Mahshid Jafarpour" w:date="2023-12-03T20:25:00Z">
        <w:r w:rsidR="005C182B">
          <w:rPr>
            <w:sz w:val="24"/>
          </w:rPr>
          <w:t xml:space="preserve"> </w:t>
        </w:r>
      </w:ins>
      <w:r w:rsidRPr="009F3C71">
        <w:rPr>
          <w:sz w:val="24"/>
        </w:rPr>
        <w:t>with insightful visualizations, enabling the exploration of how well the chosen distribution aligns with the observed data.</w:t>
      </w:r>
    </w:p>
    <w:p w14:paraId="44438982" w14:textId="5AC87E0E" w:rsidR="005B226C" w:rsidRPr="009F3C71" w:rsidRDefault="005B226C" w:rsidP="005B226C">
      <w:pPr>
        <w:spacing w:line="360" w:lineRule="auto"/>
        <w:jc w:val="both"/>
        <w:rPr>
          <w:sz w:val="24"/>
        </w:rPr>
      </w:pPr>
      <w:r w:rsidRPr="009F3C71">
        <w:rPr>
          <w:sz w:val="24"/>
        </w:rPr>
        <w:t xml:space="preserve">This paper </w:t>
      </w:r>
      <w:del w:id="63" w:author="Mahshid Jafarpour" w:date="2023-12-03T20:25:00Z">
        <w:r w:rsidRPr="009F3C71" w:rsidDel="005C182B">
          <w:rPr>
            <w:sz w:val="24"/>
          </w:rPr>
          <w:delText>endeavors to</w:delText>
        </w:r>
      </w:del>
      <w:ins w:id="64" w:author="Mahshid Jafarpour" w:date="2023-12-03T20:25:00Z">
        <w:r w:rsidR="005C182B">
          <w:rPr>
            <w:sz w:val="24"/>
          </w:rPr>
          <w:t>serves as a</w:t>
        </w:r>
      </w:ins>
      <w:r w:rsidRPr="009F3C71">
        <w:rPr>
          <w:sz w:val="24"/>
        </w:rPr>
        <w:t xml:space="preserve"> guide </w:t>
      </w:r>
      <w:ins w:id="65" w:author="Mahshid Jafarpour" w:date="2023-12-03T20:25:00Z">
        <w:r w:rsidR="005C182B">
          <w:rPr>
            <w:sz w:val="24"/>
          </w:rPr>
          <w:t xml:space="preserve">to </w:t>
        </w:r>
      </w:ins>
      <w:r w:rsidRPr="009F3C71">
        <w:rPr>
          <w:sz w:val="24"/>
        </w:rPr>
        <w:t xml:space="preserve">users </w:t>
      </w:r>
      <w:del w:id="66" w:author="Mahshid Jafarpour" w:date="2023-12-03T20:25:00Z">
        <w:r w:rsidRPr="009F3C71" w:rsidDel="005C182B">
          <w:rPr>
            <w:sz w:val="24"/>
          </w:rPr>
          <w:delText>thr</w:delText>
        </w:r>
        <w:r w:rsidR="002A7E5F" w:rsidRPr="009F3C71" w:rsidDel="005C182B">
          <w:rPr>
            <w:sz w:val="24"/>
          </w:rPr>
          <w:delText>ough the</w:delText>
        </w:r>
        <w:r w:rsidR="002A7E5F" w:rsidRPr="009F3C71" w:rsidDel="00BF46CB">
          <w:rPr>
            <w:sz w:val="24"/>
          </w:rPr>
          <w:delText xml:space="preserve"> functionalities of </w:delText>
        </w:r>
        <w:r w:rsidRPr="009F3C71" w:rsidDel="00BF46CB">
          <w:rPr>
            <w:sz w:val="24"/>
          </w:rPr>
          <w:delText>DistFit, offering an in-depth exploration of each supported distribution type.</w:delText>
        </w:r>
      </w:del>
      <w:r w:rsidRPr="009F3C71">
        <w:rPr>
          <w:sz w:val="24"/>
        </w:rPr>
        <w:t xml:space="preserve"> From the Bernoulli distribution, modeling binary events, to the </w:t>
      </w:r>
      <w:del w:id="67" w:author="Mahshid Jafarpour" w:date="2023-12-03T20:26:00Z">
        <w:r w:rsidRPr="009F3C71" w:rsidDel="00BF46CB">
          <w:rPr>
            <w:sz w:val="24"/>
          </w:rPr>
          <w:delText>i</w:delText>
        </w:r>
      </w:del>
      <w:del w:id="68" w:author="Mahshid Jafarpour" w:date="2023-12-03T20:25:00Z">
        <w:r w:rsidRPr="009F3C71" w:rsidDel="00BF46CB">
          <w:rPr>
            <w:sz w:val="24"/>
          </w:rPr>
          <w:delText>ntricate</w:delText>
        </w:r>
      </w:del>
      <w:del w:id="69" w:author="Mahshid Jafarpour" w:date="2023-12-03T20:26:00Z">
        <w:r w:rsidRPr="009F3C71" w:rsidDel="00BF46CB">
          <w:rPr>
            <w:sz w:val="24"/>
          </w:rPr>
          <w:delText xml:space="preserve"> parameters governing the </w:delText>
        </w:r>
      </w:del>
      <w:r w:rsidRPr="009F3C71">
        <w:rPr>
          <w:sz w:val="24"/>
        </w:rPr>
        <w:t>Weibull and Gamma distrib</w:t>
      </w:r>
      <w:r w:rsidR="002A7E5F" w:rsidRPr="009F3C71">
        <w:rPr>
          <w:sz w:val="24"/>
        </w:rPr>
        <w:t xml:space="preserve">utions </w:t>
      </w:r>
      <w:ins w:id="70" w:author="Mahshid Jafarpour" w:date="2023-12-03T20:26:00Z">
        <w:r w:rsidR="00BF46CB">
          <w:rPr>
            <w:sz w:val="24"/>
          </w:rPr>
          <w:t xml:space="preserve">used in reliability engineering </w:t>
        </w:r>
      </w:ins>
      <w:r w:rsidR="002A7E5F" w:rsidRPr="009F3C71">
        <w:rPr>
          <w:sz w:val="24"/>
        </w:rPr>
        <w:t xml:space="preserve">for </w:t>
      </w:r>
      <w:del w:id="71" w:author="Mahshid Jafarpour" w:date="2023-12-03T20:26:00Z">
        <w:r w:rsidR="002A7E5F" w:rsidRPr="009F3C71" w:rsidDel="00BF46CB">
          <w:rPr>
            <w:sz w:val="24"/>
          </w:rPr>
          <w:delText xml:space="preserve">continuous </w:delText>
        </w:r>
        <w:r w:rsidR="002A7E5F" w:rsidRPr="009F3C71" w:rsidDel="00697B40">
          <w:rPr>
            <w:sz w:val="24"/>
          </w:rPr>
          <w:delText>data</w:delText>
        </w:r>
      </w:del>
      <w:r w:rsidR="002A7E5F" w:rsidRPr="009F3C71">
        <w:rPr>
          <w:sz w:val="24"/>
        </w:rPr>
        <w:t xml:space="preserve">, </w:t>
      </w:r>
      <w:proofErr w:type="spellStart"/>
      <w:r w:rsidRPr="009F3C71">
        <w:rPr>
          <w:sz w:val="24"/>
        </w:rPr>
        <w:t>DistFit</w:t>
      </w:r>
      <w:proofErr w:type="spellEnd"/>
      <w:r w:rsidRPr="009F3C71">
        <w:rPr>
          <w:sz w:val="24"/>
        </w:rPr>
        <w:t xml:space="preserve"> is </w:t>
      </w:r>
      <w:del w:id="72" w:author="Mahshid Jafarpour" w:date="2023-12-03T20:26:00Z">
        <w:r w:rsidRPr="009F3C71" w:rsidDel="00697B40">
          <w:rPr>
            <w:sz w:val="24"/>
          </w:rPr>
          <w:delText>designed to cater</w:delText>
        </w:r>
      </w:del>
      <w:ins w:id="73" w:author="Mahshid Jafarpour" w:date="2023-12-03T20:26:00Z">
        <w:r w:rsidR="00697B40">
          <w:rPr>
            <w:sz w:val="24"/>
          </w:rPr>
          <w:t>applicable</w:t>
        </w:r>
      </w:ins>
      <w:r w:rsidRPr="009F3C71">
        <w:rPr>
          <w:sz w:val="24"/>
        </w:rPr>
        <w:t xml:space="preserve"> to a diverse range of statistical scenarios. </w:t>
      </w:r>
      <w:r w:rsidR="002A7E5F" w:rsidRPr="009F3C71">
        <w:rPr>
          <w:sz w:val="24"/>
        </w:rPr>
        <w:t>T</w:t>
      </w:r>
      <w:r w:rsidRPr="009F3C71">
        <w:rPr>
          <w:sz w:val="24"/>
        </w:rPr>
        <w:t xml:space="preserve">his paper </w:t>
      </w:r>
      <w:del w:id="74" w:author="Mahshid Jafarpour" w:date="2023-12-03T20:26:00Z">
        <w:r w:rsidRPr="009F3C71" w:rsidDel="00697B40">
          <w:rPr>
            <w:sz w:val="24"/>
          </w:rPr>
          <w:delText>aims to empower</w:delText>
        </w:r>
      </w:del>
      <w:proofErr w:type="spellStart"/>
      <w:ins w:id="75" w:author="Mahshid Jafarpour" w:date="2023-12-03T20:27:00Z">
        <w:r w:rsidR="00580912">
          <w:rPr>
            <w:sz w:val="24"/>
          </w:rPr>
          <w:t>g</w:t>
        </w:r>
      </w:ins>
      <w:del w:id="76" w:author="Mahshid Jafarpour" w:date="2023-12-03T20:27:00Z">
        <w:r w:rsidRPr="009F3C71" w:rsidDel="00580912">
          <w:rPr>
            <w:sz w:val="24"/>
          </w:rPr>
          <w:delText xml:space="preserve"> users </w:delText>
        </w:r>
      </w:del>
      <w:ins w:id="77" w:author="Mahshid Jafarpour" w:date="2023-12-03T20:27:00Z">
        <w:r w:rsidR="00D90F10">
          <w:rPr>
            <w:sz w:val="24"/>
          </w:rPr>
          <w:t>assists</w:t>
        </w:r>
        <w:proofErr w:type="spellEnd"/>
        <w:r w:rsidR="00D90F10">
          <w:rPr>
            <w:sz w:val="24"/>
          </w:rPr>
          <w:t xml:space="preserve"> users </w:t>
        </w:r>
      </w:ins>
      <w:del w:id="78" w:author="Mahshid Jafarpour" w:date="2023-12-03T20:27:00Z">
        <w:r w:rsidRPr="009F3C71" w:rsidDel="00D90F10">
          <w:rPr>
            <w:sz w:val="24"/>
          </w:rPr>
          <w:delText xml:space="preserve">to make informed decisions about </w:delText>
        </w:r>
      </w:del>
      <w:ins w:id="79" w:author="Mahshid Jafarpour" w:date="2023-12-03T20:28:00Z">
        <w:r w:rsidR="008A706B">
          <w:rPr>
            <w:sz w:val="24"/>
          </w:rPr>
          <w:t xml:space="preserve">to select </w:t>
        </w:r>
      </w:ins>
      <w:r w:rsidRPr="009F3C71">
        <w:rPr>
          <w:sz w:val="24"/>
        </w:rPr>
        <w:t>the most suitable distribution for their</w:t>
      </w:r>
      <w:del w:id="80" w:author="Mahshid Jafarpour" w:date="2023-12-03T20:28:00Z">
        <w:r w:rsidRPr="009F3C71" w:rsidDel="00D90F10">
          <w:rPr>
            <w:sz w:val="24"/>
          </w:rPr>
          <w:delText xml:space="preserve"> specific</w:delText>
        </w:r>
      </w:del>
      <w:r w:rsidRPr="009F3C71">
        <w:rPr>
          <w:sz w:val="24"/>
        </w:rPr>
        <w:t xml:space="preserve"> datasets.</w:t>
      </w:r>
    </w:p>
    <w:p w14:paraId="6DFF0D1A" w14:textId="77777777" w:rsidR="001A0FE6" w:rsidRPr="009F3C71" w:rsidRDefault="001A0FE6" w:rsidP="004B0F84">
      <w:pPr>
        <w:pStyle w:val="ListParagraph"/>
        <w:numPr>
          <w:ilvl w:val="0"/>
          <w:numId w:val="1"/>
        </w:numPr>
        <w:spacing w:line="360" w:lineRule="auto"/>
        <w:jc w:val="both"/>
        <w:rPr>
          <w:b/>
          <w:bCs/>
          <w:sz w:val="36"/>
        </w:rPr>
      </w:pPr>
      <w:r w:rsidRPr="009F3C71">
        <w:rPr>
          <w:b/>
          <w:bCs/>
          <w:sz w:val="36"/>
        </w:rPr>
        <w:t>Methodology</w:t>
      </w:r>
    </w:p>
    <w:p w14:paraId="6CA68638" w14:textId="149F3682" w:rsidR="00235610" w:rsidRPr="009F3C71" w:rsidRDefault="00235610" w:rsidP="00235610">
      <w:pPr>
        <w:spacing w:line="360" w:lineRule="auto"/>
        <w:jc w:val="both"/>
        <w:rPr>
          <w:rFonts w:ascii="Segoe UI" w:hAnsi="Segoe UI" w:cs="Segoe UI"/>
        </w:rPr>
      </w:pPr>
      <w:proofErr w:type="spellStart"/>
      <w:r w:rsidRPr="009F3C71">
        <w:rPr>
          <w:rFonts w:ascii="Segoe UI" w:hAnsi="Segoe UI" w:cs="Segoe UI"/>
        </w:rPr>
        <w:lastRenderedPageBreak/>
        <w:t>DistFit</w:t>
      </w:r>
      <w:proofErr w:type="spellEnd"/>
      <w:r w:rsidRPr="009F3C71">
        <w:rPr>
          <w:rFonts w:ascii="Segoe UI" w:hAnsi="Segoe UI" w:cs="Segoe UI"/>
        </w:rPr>
        <w:t xml:space="preserve"> </w:t>
      </w:r>
      <w:del w:id="81" w:author="Mahshid Jafarpour" w:date="2023-12-03T20:28:00Z">
        <w:r w:rsidRPr="009F3C71" w:rsidDel="008A706B">
          <w:rPr>
            <w:rFonts w:ascii="Segoe UI" w:hAnsi="Segoe UI" w:cs="Segoe UI"/>
          </w:rPr>
          <w:delText>is organized into</w:delText>
        </w:r>
      </w:del>
      <w:ins w:id="82" w:author="Mahshid Jafarpour" w:date="2023-12-03T20:28:00Z">
        <w:r w:rsidR="008A706B">
          <w:rPr>
            <w:rFonts w:ascii="Segoe UI" w:hAnsi="Segoe UI" w:cs="Segoe UI"/>
          </w:rPr>
          <w:t>has</w:t>
        </w:r>
      </w:ins>
      <w:r w:rsidRPr="009F3C71">
        <w:rPr>
          <w:rFonts w:ascii="Segoe UI" w:hAnsi="Segoe UI" w:cs="Segoe UI"/>
        </w:rPr>
        <w:t xml:space="preserve"> three distinct modules: </w:t>
      </w:r>
      <w:proofErr w:type="spellStart"/>
      <w:r w:rsidRPr="009F3C71">
        <w:rPr>
          <w:rFonts w:ascii="Segoe UI" w:hAnsi="Segoe UI" w:cs="Segoe UI"/>
        </w:rPr>
        <w:t>datagen</w:t>
      </w:r>
      <w:proofErr w:type="spellEnd"/>
      <w:r w:rsidRPr="009F3C71">
        <w:rPr>
          <w:rFonts w:ascii="Segoe UI" w:hAnsi="Segoe UI" w:cs="Segoe UI"/>
        </w:rPr>
        <w:t xml:space="preserve">, </w:t>
      </w:r>
      <w:proofErr w:type="spellStart"/>
      <w:r w:rsidRPr="009F3C71">
        <w:rPr>
          <w:rFonts w:ascii="Segoe UI" w:hAnsi="Segoe UI" w:cs="Segoe UI"/>
        </w:rPr>
        <w:t>distfit</w:t>
      </w:r>
      <w:proofErr w:type="spellEnd"/>
      <w:r w:rsidRPr="009F3C71">
        <w:rPr>
          <w:rFonts w:ascii="Segoe UI" w:hAnsi="Segoe UI" w:cs="Segoe UI"/>
        </w:rPr>
        <w:t xml:space="preserve">, and </w:t>
      </w:r>
      <w:proofErr w:type="spellStart"/>
      <w:r w:rsidRPr="009F3C71">
        <w:rPr>
          <w:rFonts w:ascii="Segoe UI" w:hAnsi="Segoe UI" w:cs="Segoe UI"/>
        </w:rPr>
        <w:t>gof</w:t>
      </w:r>
      <w:proofErr w:type="spellEnd"/>
      <w:r w:rsidRPr="009F3C71">
        <w:rPr>
          <w:rFonts w:ascii="Segoe UI" w:hAnsi="Segoe UI" w:cs="Segoe UI"/>
        </w:rPr>
        <w:t xml:space="preserve">. </w:t>
      </w:r>
      <w:r w:rsidR="004A3FFD" w:rsidRPr="009F3C71">
        <w:rPr>
          <w:sz w:val="24"/>
        </w:rPr>
        <w:t xml:space="preserve">These modules </w:t>
      </w:r>
      <w:del w:id="83" w:author="Mahshid Jafarpour" w:date="2023-12-03T20:31:00Z">
        <w:r w:rsidR="004A3FFD" w:rsidRPr="009F3C71" w:rsidDel="00216946">
          <w:rPr>
            <w:sz w:val="24"/>
          </w:rPr>
          <w:delText>collectively form DistFit, providing a comprehensive suite for</w:delText>
        </w:r>
      </w:del>
      <w:ins w:id="84" w:author="Mahshid Jafarpour" w:date="2023-12-03T20:31:00Z">
        <w:r w:rsidR="00216946">
          <w:rPr>
            <w:sz w:val="24"/>
          </w:rPr>
          <w:t>perform</w:t>
        </w:r>
      </w:ins>
      <w:r w:rsidR="004A3FFD" w:rsidRPr="009F3C71">
        <w:rPr>
          <w:sz w:val="24"/>
        </w:rPr>
        <w:t xml:space="preserve"> data generation, distribution fitting, </w:t>
      </w:r>
      <w:ins w:id="85" w:author="Mahshid Jafarpour" w:date="2023-12-03T20:31:00Z">
        <w:r w:rsidR="00577625">
          <w:rPr>
            <w:sz w:val="24"/>
          </w:rPr>
          <w:t xml:space="preserve">data visualization, </w:t>
        </w:r>
      </w:ins>
      <w:r w:rsidR="004A3FFD" w:rsidRPr="009F3C71">
        <w:rPr>
          <w:sz w:val="24"/>
        </w:rPr>
        <w:t xml:space="preserve">and goodness-of-fit analysis. </w:t>
      </w:r>
      <w:r w:rsidRPr="009F3C71">
        <w:rPr>
          <w:rFonts w:ascii="Segoe UI" w:hAnsi="Segoe UI" w:cs="Segoe UI"/>
        </w:rPr>
        <w:t xml:space="preserve">Additionally, an </w:t>
      </w:r>
      <w:r w:rsidRPr="009F3C71">
        <w:rPr>
          <w:sz w:val="24"/>
        </w:rPr>
        <w:t xml:space="preserve">examples file </w:t>
      </w:r>
      <w:del w:id="86" w:author="Mahshid Jafarpour" w:date="2023-12-03T20:31:00Z">
        <w:r w:rsidRPr="009F3C71" w:rsidDel="00577625">
          <w:rPr>
            <w:sz w:val="24"/>
          </w:rPr>
          <w:delText xml:space="preserve">complements DistFit's functionality, </w:delText>
        </w:r>
      </w:del>
      <w:r w:rsidRPr="009F3C71">
        <w:rPr>
          <w:sz w:val="24"/>
        </w:rPr>
        <w:t>demonstrat</w:t>
      </w:r>
      <w:del w:id="87" w:author="Mahshid Jafarpour" w:date="2023-12-03T20:31:00Z">
        <w:r w:rsidRPr="009F3C71" w:rsidDel="00577625">
          <w:rPr>
            <w:sz w:val="24"/>
          </w:rPr>
          <w:delText>ing</w:delText>
        </w:r>
      </w:del>
      <w:ins w:id="88" w:author="Mahshid Jafarpour" w:date="2023-12-03T20:31:00Z">
        <w:r w:rsidR="00577625">
          <w:rPr>
            <w:sz w:val="24"/>
          </w:rPr>
          <w:t>es</w:t>
        </w:r>
      </w:ins>
      <w:r w:rsidRPr="009F3C71">
        <w:rPr>
          <w:sz w:val="24"/>
        </w:rPr>
        <w:t xml:space="preserve"> real-world applications of the </w:t>
      </w:r>
      <w:proofErr w:type="spellStart"/>
      <w:r w:rsidRPr="009F3C71">
        <w:rPr>
          <w:sz w:val="24"/>
        </w:rPr>
        <w:t>datagen</w:t>
      </w:r>
      <w:proofErr w:type="spellEnd"/>
      <w:r w:rsidRPr="009F3C71">
        <w:rPr>
          <w:sz w:val="24"/>
        </w:rPr>
        <w:t xml:space="preserve">, </w:t>
      </w:r>
      <w:proofErr w:type="spellStart"/>
      <w:r w:rsidRPr="009F3C71">
        <w:rPr>
          <w:sz w:val="24"/>
        </w:rPr>
        <w:t>distfit</w:t>
      </w:r>
      <w:proofErr w:type="spellEnd"/>
      <w:r w:rsidRPr="009F3C71">
        <w:rPr>
          <w:sz w:val="24"/>
        </w:rPr>
        <w:t xml:space="preserve">, and </w:t>
      </w:r>
      <w:proofErr w:type="spellStart"/>
      <w:r w:rsidRPr="009F3C71">
        <w:rPr>
          <w:sz w:val="24"/>
        </w:rPr>
        <w:t>gof</w:t>
      </w:r>
      <w:proofErr w:type="spellEnd"/>
      <w:r w:rsidRPr="009F3C71">
        <w:rPr>
          <w:sz w:val="24"/>
        </w:rPr>
        <w:t xml:space="preserve"> modules. </w:t>
      </w:r>
      <w:del w:id="89" w:author="Mahshid Jafarpour" w:date="2023-12-03T20:32:00Z">
        <w:r w:rsidRPr="009F3C71" w:rsidDel="00A2022C">
          <w:rPr>
            <w:sz w:val="24"/>
          </w:rPr>
          <w:delText>This file serves as a</w:delText>
        </w:r>
      </w:del>
      <w:ins w:id="90" w:author="Mahshid Jafarpour" w:date="2023-12-03T20:32:00Z">
        <w:r w:rsidR="00A2022C">
          <w:rPr>
            <w:sz w:val="24"/>
          </w:rPr>
          <w:t>It is</w:t>
        </w:r>
      </w:ins>
      <w:r w:rsidRPr="009F3C71">
        <w:rPr>
          <w:sz w:val="24"/>
        </w:rPr>
        <w:t xml:space="preserve"> </w:t>
      </w:r>
      <w:ins w:id="91" w:author="Mahshid Jafarpour" w:date="2023-12-03T20:32:00Z">
        <w:r w:rsidR="00C078C5">
          <w:rPr>
            <w:sz w:val="24"/>
          </w:rPr>
          <w:t xml:space="preserve">a </w:t>
        </w:r>
      </w:ins>
      <w:r w:rsidRPr="009F3C71">
        <w:rPr>
          <w:sz w:val="24"/>
        </w:rPr>
        <w:t xml:space="preserve">practical guide, </w:t>
      </w:r>
      <w:del w:id="92" w:author="Mahshid Jafarpour" w:date="2023-12-03T20:32:00Z">
        <w:r w:rsidRPr="009F3C71" w:rsidDel="00A2022C">
          <w:rPr>
            <w:sz w:val="24"/>
          </w:rPr>
          <w:delText xml:space="preserve">illustrating </w:delText>
        </w:r>
      </w:del>
      <w:ins w:id="93" w:author="Mahshid Jafarpour" w:date="2023-12-03T20:32:00Z">
        <w:r w:rsidR="00C078C5">
          <w:rPr>
            <w:sz w:val="24"/>
          </w:rPr>
          <w:t xml:space="preserve">describing </w:t>
        </w:r>
      </w:ins>
      <w:r w:rsidRPr="009F3C71">
        <w:rPr>
          <w:sz w:val="24"/>
        </w:rPr>
        <w:t xml:space="preserve">how to use </w:t>
      </w:r>
      <w:proofErr w:type="spellStart"/>
      <w:r w:rsidRPr="009F3C71">
        <w:rPr>
          <w:sz w:val="24"/>
        </w:rPr>
        <w:t>DistFit</w:t>
      </w:r>
      <w:proofErr w:type="spellEnd"/>
      <w:r w:rsidRPr="009F3C71">
        <w:rPr>
          <w:sz w:val="24"/>
        </w:rPr>
        <w:t xml:space="preserve"> to </w:t>
      </w:r>
      <w:del w:id="94" w:author="Mahshid Jafarpour" w:date="2023-12-03T20:32:00Z">
        <w:r w:rsidRPr="009F3C71" w:rsidDel="00C078C5">
          <w:rPr>
            <w:sz w:val="24"/>
          </w:rPr>
          <w:delText>analyze different</w:delText>
        </w:r>
      </w:del>
      <w:ins w:id="95" w:author="Mahshid Jafarpour" w:date="2023-12-03T20:32:00Z">
        <w:r w:rsidR="00C078C5">
          <w:rPr>
            <w:sz w:val="24"/>
          </w:rPr>
          <w:t xml:space="preserve">fit </w:t>
        </w:r>
      </w:ins>
      <w:ins w:id="96" w:author="Mahshid Jafarpour" w:date="2023-12-03T20:33:00Z">
        <w:r w:rsidR="00C078C5">
          <w:rPr>
            <w:sz w:val="24"/>
          </w:rPr>
          <w:t>di</w:t>
        </w:r>
        <w:r w:rsidR="003D26D6">
          <w:rPr>
            <w:sz w:val="24"/>
          </w:rPr>
          <w:t>stributions to</w:t>
        </w:r>
      </w:ins>
      <w:r w:rsidRPr="009F3C71">
        <w:rPr>
          <w:sz w:val="24"/>
        </w:rPr>
        <w:t xml:space="preserve"> datasets and </w:t>
      </w:r>
      <w:ins w:id="97" w:author="Mahshid Jafarpour" w:date="2023-12-03T20:33:00Z">
        <w:r w:rsidR="003D26D6">
          <w:rPr>
            <w:sz w:val="24"/>
          </w:rPr>
          <w:t>analyze them</w:t>
        </w:r>
      </w:ins>
      <w:del w:id="98" w:author="Mahshid Jafarpour" w:date="2023-12-03T20:33:00Z">
        <w:r w:rsidRPr="009F3C71" w:rsidDel="003D26D6">
          <w:rPr>
            <w:sz w:val="24"/>
          </w:rPr>
          <w:delText>distribution types</w:delText>
        </w:r>
      </w:del>
      <w:r w:rsidRPr="009F3C71">
        <w:rPr>
          <w:sz w:val="24"/>
        </w:rPr>
        <w:t>. The examples show</w:t>
      </w:r>
      <w:del w:id="99" w:author="Mahshid Jafarpour" w:date="2023-12-03T20:33:00Z">
        <w:r w:rsidRPr="009F3C71" w:rsidDel="00375337">
          <w:rPr>
            <w:sz w:val="24"/>
          </w:rPr>
          <w:delText>case</w:delText>
        </w:r>
      </w:del>
      <w:r w:rsidRPr="009F3C71">
        <w:rPr>
          <w:sz w:val="24"/>
        </w:rPr>
        <w:t xml:space="preserve"> the versatility </w:t>
      </w:r>
      <w:del w:id="100" w:author="Mahshid Jafarpour" w:date="2023-12-03T20:34:00Z">
        <w:r w:rsidRPr="009F3C71" w:rsidDel="00375337">
          <w:rPr>
            <w:sz w:val="24"/>
          </w:rPr>
          <w:delText xml:space="preserve">and </w:delText>
        </w:r>
      </w:del>
      <w:del w:id="101" w:author="Mahshid Jafarpour" w:date="2023-12-03T20:33:00Z">
        <w:r w:rsidRPr="009F3C71" w:rsidDel="00375337">
          <w:rPr>
            <w:sz w:val="24"/>
          </w:rPr>
          <w:delText>effectiveness</w:delText>
        </w:r>
      </w:del>
      <w:r w:rsidRPr="009F3C71">
        <w:rPr>
          <w:sz w:val="24"/>
        </w:rPr>
        <w:t xml:space="preserve"> of </w:t>
      </w:r>
      <w:proofErr w:type="spellStart"/>
      <w:r w:rsidRPr="009F3C71">
        <w:rPr>
          <w:sz w:val="24"/>
        </w:rPr>
        <w:t>DistFit</w:t>
      </w:r>
      <w:proofErr w:type="spellEnd"/>
      <w:r w:rsidRPr="009F3C71">
        <w:rPr>
          <w:sz w:val="24"/>
        </w:rPr>
        <w:t xml:space="preserve"> in fitting distributions to data and assessing the goodness of fit. </w:t>
      </w:r>
      <w:r w:rsidRPr="009F3C71">
        <w:rPr>
          <w:rFonts w:ascii="Segoe UI" w:hAnsi="Segoe UI" w:cs="Segoe UI"/>
        </w:rPr>
        <w:t xml:space="preserve">The subsequent sections </w:t>
      </w:r>
      <w:del w:id="102" w:author="Mahshid Jafarpour" w:date="2023-12-03T20:19:00Z">
        <w:r w:rsidRPr="009F3C71" w:rsidDel="00CA6CCF">
          <w:rPr>
            <w:rFonts w:ascii="Segoe UI" w:hAnsi="Segoe UI" w:cs="Segoe UI"/>
          </w:rPr>
          <w:delText>will delve into</w:delText>
        </w:r>
      </w:del>
      <w:ins w:id="103" w:author="Mahshid Jafarpour" w:date="2023-12-03T20:19:00Z">
        <w:r w:rsidR="00CA6CCF">
          <w:rPr>
            <w:rFonts w:ascii="Segoe UI" w:hAnsi="Segoe UI" w:cs="Segoe UI"/>
          </w:rPr>
          <w:t>describe</w:t>
        </w:r>
      </w:ins>
      <w:r w:rsidRPr="009F3C71">
        <w:rPr>
          <w:rFonts w:ascii="Segoe UI" w:hAnsi="Segoe UI" w:cs="Segoe UI"/>
        </w:rPr>
        <w:t xml:space="preserve"> the specific details of each module, </w:t>
      </w:r>
      <w:del w:id="104" w:author="Mahshid Jafarpour" w:date="2023-12-03T20:19:00Z">
        <w:r w:rsidRPr="009F3C71" w:rsidDel="00CA6CCF">
          <w:rPr>
            <w:rFonts w:ascii="Segoe UI" w:hAnsi="Segoe UI" w:cs="Segoe UI"/>
          </w:rPr>
          <w:delText xml:space="preserve">elucidating </w:delText>
        </w:r>
      </w:del>
      <w:r w:rsidRPr="009F3C71">
        <w:rPr>
          <w:rFonts w:ascii="Segoe UI" w:hAnsi="Segoe UI" w:cs="Segoe UI"/>
        </w:rPr>
        <w:t xml:space="preserve">their functionalities and </w:t>
      </w:r>
      <w:del w:id="105" w:author="Mahshid Jafarpour" w:date="2023-12-03T20:34:00Z">
        <w:r w:rsidRPr="009F3C71" w:rsidDel="00AB0704">
          <w:rPr>
            <w:rFonts w:ascii="Segoe UI" w:hAnsi="Segoe UI" w:cs="Segoe UI"/>
          </w:rPr>
          <w:delText>contributions to the overarching capabilities of DistFit</w:delText>
        </w:r>
      </w:del>
      <w:ins w:id="106" w:author="Mahshid Jafarpour" w:date="2023-12-03T20:34:00Z">
        <w:r w:rsidR="00AB0704">
          <w:rPr>
            <w:rFonts w:ascii="Segoe UI" w:hAnsi="Segoe UI" w:cs="Segoe UI"/>
          </w:rPr>
          <w:t>how to use them</w:t>
        </w:r>
      </w:ins>
      <w:r w:rsidRPr="009F3C71">
        <w:rPr>
          <w:rFonts w:ascii="Segoe UI" w:hAnsi="Segoe UI" w:cs="Segoe UI"/>
        </w:rPr>
        <w:t>.</w:t>
      </w:r>
    </w:p>
    <w:p w14:paraId="4B780236" w14:textId="77777777" w:rsidR="00107887" w:rsidRPr="009F3C71" w:rsidRDefault="00110A6E" w:rsidP="00107887">
      <w:pPr>
        <w:pStyle w:val="ListParagraph"/>
        <w:numPr>
          <w:ilvl w:val="1"/>
          <w:numId w:val="1"/>
        </w:numPr>
        <w:spacing w:line="360" w:lineRule="auto"/>
        <w:ind w:left="630" w:hanging="630"/>
        <w:jc w:val="both"/>
        <w:rPr>
          <w:b/>
          <w:bCs/>
          <w:sz w:val="36"/>
        </w:rPr>
      </w:pPr>
      <w:proofErr w:type="spellStart"/>
      <w:r>
        <w:rPr>
          <w:b/>
          <w:bCs/>
          <w:sz w:val="36"/>
        </w:rPr>
        <w:t>d</w:t>
      </w:r>
      <w:r w:rsidR="00107887" w:rsidRPr="009F3C71">
        <w:rPr>
          <w:b/>
          <w:bCs/>
          <w:sz w:val="36"/>
        </w:rPr>
        <w:t>atagen</w:t>
      </w:r>
      <w:proofErr w:type="spellEnd"/>
    </w:p>
    <w:p w14:paraId="55F9B2CC" w14:textId="443AB42E" w:rsidR="00107887" w:rsidRPr="009F3C71" w:rsidRDefault="00F978C1" w:rsidP="00107887">
      <w:pPr>
        <w:spacing w:line="360" w:lineRule="auto"/>
        <w:jc w:val="both"/>
        <w:rPr>
          <w:sz w:val="24"/>
        </w:rPr>
      </w:pPr>
      <w:ins w:id="107" w:author="Mahshid Jafarpour" w:date="2023-12-03T20:05:00Z">
        <w:r>
          <w:rPr>
            <w:sz w:val="24"/>
          </w:rPr>
          <w:t>T</w:t>
        </w:r>
      </w:ins>
      <w:r w:rsidR="00107887" w:rsidRPr="009F3C71">
        <w:rPr>
          <w:sz w:val="24"/>
        </w:rPr>
        <w:t xml:space="preserve">he </w:t>
      </w:r>
      <w:proofErr w:type="spellStart"/>
      <w:r w:rsidR="00107887" w:rsidRPr="009F3C71">
        <w:rPr>
          <w:sz w:val="24"/>
        </w:rPr>
        <w:t>datagen</w:t>
      </w:r>
      <w:proofErr w:type="spellEnd"/>
      <w:r w:rsidR="00107887" w:rsidRPr="009F3C71">
        <w:rPr>
          <w:sz w:val="24"/>
        </w:rPr>
        <w:t xml:space="preserve"> module within </w:t>
      </w:r>
      <w:proofErr w:type="spellStart"/>
      <w:r w:rsidR="00107887" w:rsidRPr="009F3C71">
        <w:rPr>
          <w:sz w:val="24"/>
        </w:rPr>
        <w:t>DistFit</w:t>
      </w:r>
      <w:proofErr w:type="spellEnd"/>
      <w:r w:rsidR="00107887" w:rsidRPr="009F3C71">
        <w:rPr>
          <w:sz w:val="24"/>
        </w:rPr>
        <w:t xml:space="preserve"> is </w:t>
      </w:r>
      <w:del w:id="108" w:author="Mahshid Jafarpour" w:date="2023-12-03T20:34:00Z">
        <w:r w:rsidR="00107887" w:rsidRPr="009F3C71" w:rsidDel="005F1D84">
          <w:rPr>
            <w:sz w:val="24"/>
          </w:rPr>
          <w:delText xml:space="preserve">dedicated </w:delText>
        </w:r>
      </w:del>
      <w:ins w:id="109" w:author="Mahshid Jafarpour" w:date="2023-12-03T20:34:00Z">
        <w:r w:rsidR="005F1D84">
          <w:rPr>
            <w:sz w:val="24"/>
          </w:rPr>
          <w:t>used for</w:t>
        </w:r>
      </w:ins>
      <w:del w:id="110" w:author="Mahshid Jafarpour" w:date="2023-12-03T20:34:00Z">
        <w:r w:rsidR="00107887" w:rsidRPr="009F3C71" w:rsidDel="005F1D84">
          <w:rPr>
            <w:sz w:val="24"/>
          </w:rPr>
          <w:delText>to</w:delText>
        </w:r>
      </w:del>
      <w:r w:rsidR="00107887" w:rsidRPr="009F3C71">
        <w:rPr>
          <w:sz w:val="24"/>
        </w:rPr>
        <w:t xml:space="preserve"> </w:t>
      </w:r>
      <w:del w:id="111" w:author="Mahshid Jafarpour" w:date="2023-12-03T20:06:00Z">
        <w:r w:rsidR="00107887" w:rsidRPr="009F3C71" w:rsidDel="009B0BA9">
          <w:rPr>
            <w:sz w:val="24"/>
          </w:rPr>
          <w:delText xml:space="preserve">synthetic </w:delText>
        </w:r>
      </w:del>
      <w:ins w:id="112" w:author="Mahshid Jafarpour" w:date="2023-12-03T20:06:00Z">
        <w:r w:rsidR="009B0BA9">
          <w:rPr>
            <w:sz w:val="24"/>
          </w:rPr>
          <w:t>random</w:t>
        </w:r>
        <w:r w:rsidR="009B0BA9" w:rsidRPr="009F3C71">
          <w:rPr>
            <w:sz w:val="24"/>
          </w:rPr>
          <w:t xml:space="preserve"> </w:t>
        </w:r>
      </w:ins>
      <w:r w:rsidR="00107887" w:rsidRPr="009F3C71">
        <w:rPr>
          <w:sz w:val="24"/>
        </w:rPr>
        <w:t xml:space="preserve">data generation based on specified probability distributions. This module provides a convenient way for users to create artificial </w:t>
      </w:r>
      <w:proofErr w:type="spellStart"/>
      <w:r w:rsidR="00107887" w:rsidRPr="009F3C71">
        <w:rPr>
          <w:sz w:val="24"/>
        </w:rPr>
        <w:t>datasets</w:t>
      </w:r>
      <w:del w:id="113" w:author="Mahshid Jafarpour" w:date="2023-12-03T20:06:00Z">
        <w:r w:rsidR="00107887" w:rsidRPr="009F3C71" w:rsidDel="009B0BA9">
          <w:rPr>
            <w:sz w:val="24"/>
          </w:rPr>
          <w:delText>, mimicking</w:delText>
        </w:r>
      </w:del>
      <w:del w:id="114" w:author="Mahshid Jafarpour" w:date="2023-12-03T20:35:00Z">
        <w:r w:rsidR="00107887" w:rsidRPr="009F3C71" w:rsidDel="005F1D84">
          <w:rPr>
            <w:sz w:val="24"/>
          </w:rPr>
          <w:delText xml:space="preserve"> the characteristics </w:delText>
        </w:r>
      </w:del>
      <w:r w:rsidR="00107887" w:rsidRPr="009F3C71">
        <w:rPr>
          <w:sz w:val="24"/>
        </w:rPr>
        <w:t>of</w:t>
      </w:r>
      <w:proofErr w:type="spellEnd"/>
      <w:r w:rsidR="00107887" w:rsidRPr="009F3C71">
        <w:rPr>
          <w:sz w:val="24"/>
        </w:rPr>
        <w:t xml:space="preserve"> various probability distributions. The primary purpose of the </w:t>
      </w:r>
      <w:proofErr w:type="spellStart"/>
      <w:r w:rsidR="00107887" w:rsidRPr="009F3C71">
        <w:rPr>
          <w:sz w:val="24"/>
        </w:rPr>
        <w:t>datagen</w:t>
      </w:r>
      <w:proofErr w:type="spellEnd"/>
      <w:r w:rsidR="00107887" w:rsidRPr="009F3C71">
        <w:rPr>
          <w:sz w:val="24"/>
        </w:rPr>
        <w:t xml:space="preserve"> module is to facilitate testing and experimentation with </w:t>
      </w:r>
      <w:proofErr w:type="spellStart"/>
      <w:r w:rsidR="00107887" w:rsidRPr="009F3C71">
        <w:rPr>
          <w:sz w:val="24"/>
        </w:rPr>
        <w:t>DistFit's</w:t>
      </w:r>
      <w:proofErr w:type="spellEnd"/>
      <w:r w:rsidR="00107887" w:rsidRPr="009F3C71">
        <w:rPr>
          <w:sz w:val="24"/>
        </w:rPr>
        <w:t xml:space="preserve"> distribution fitting capabilities.</w:t>
      </w:r>
    </w:p>
    <w:p w14:paraId="674D2C80" w14:textId="77777777" w:rsidR="00107887" w:rsidRPr="009F3C71" w:rsidRDefault="00107887" w:rsidP="00547877">
      <w:pPr>
        <w:pStyle w:val="ListParagraph"/>
        <w:numPr>
          <w:ilvl w:val="2"/>
          <w:numId w:val="1"/>
        </w:numPr>
        <w:tabs>
          <w:tab w:val="left" w:pos="2610"/>
        </w:tabs>
        <w:spacing w:line="360" w:lineRule="auto"/>
        <w:ind w:left="900" w:hanging="900"/>
        <w:jc w:val="both"/>
        <w:rPr>
          <w:b/>
          <w:bCs/>
          <w:sz w:val="36"/>
        </w:rPr>
      </w:pPr>
      <w:proofErr w:type="spellStart"/>
      <w:r w:rsidRPr="009F3C71">
        <w:rPr>
          <w:b/>
          <w:bCs/>
          <w:sz w:val="36"/>
        </w:rPr>
        <w:t>Datagen</w:t>
      </w:r>
      <w:proofErr w:type="spellEnd"/>
    </w:p>
    <w:p w14:paraId="16B11606" w14:textId="71BB677B" w:rsidR="00107887" w:rsidRPr="009F3C71" w:rsidRDefault="00107887" w:rsidP="00107887">
      <w:pPr>
        <w:spacing w:line="360" w:lineRule="auto"/>
        <w:jc w:val="both"/>
        <w:rPr>
          <w:sz w:val="24"/>
        </w:rPr>
      </w:pPr>
      <w:r w:rsidRPr="009F3C71">
        <w:rPr>
          <w:sz w:val="24"/>
        </w:rPr>
        <w:t xml:space="preserve">The </w:t>
      </w:r>
      <w:proofErr w:type="spellStart"/>
      <w:r w:rsidRPr="009F3C71">
        <w:rPr>
          <w:sz w:val="24"/>
        </w:rPr>
        <w:t>Datagen</w:t>
      </w:r>
      <w:proofErr w:type="spellEnd"/>
      <w:r w:rsidRPr="009F3C71">
        <w:rPr>
          <w:sz w:val="24"/>
        </w:rPr>
        <w:t xml:space="preserve"> </w:t>
      </w:r>
      <w:del w:id="115" w:author="Mahshid Jafarpour" w:date="2023-12-03T20:36:00Z">
        <w:r w:rsidRPr="009F3C71" w:rsidDel="00F06B0C">
          <w:rPr>
            <w:sz w:val="24"/>
          </w:rPr>
          <w:delText>class initializes with parameters specifying</w:delText>
        </w:r>
      </w:del>
      <w:ins w:id="116" w:author="Mahshid Jafarpour" w:date="2023-12-03T20:36:00Z">
        <w:r w:rsidR="00F06B0C">
          <w:rPr>
            <w:sz w:val="24"/>
          </w:rPr>
          <w:t>takes</w:t>
        </w:r>
      </w:ins>
      <w:r w:rsidRPr="009F3C71">
        <w:rPr>
          <w:sz w:val="24"/>
        </w:rPr>
        <w:t xml:space="preserve"> </w:t>
      </w:r>
      <w:del w:id="117" w:author="Mahshid Jafarpour" w:date="2023-12-03T20:37:00Z">
        <w:r w:rsidRPr="009F3C71" w:rsidDel="00364757">
          <w:rPr>
            <w:sz w:val="24"/>
          </w:rPr>
          <w:delText>the type of</w:delText>
        </w:r>
      </w:del>
      <w:r w:rsidRPr="009F3C71">
        <w:rPr>
          <w:sz w:val="24"/>
        </w:rPr>
        <w:t xml:space="preserve"> distribution</w:t>
      </w:r>
      <w:ins w:id="118" w:author="Mahshid Jafarpour" w:date="2023-12-03T20:37:00Z">
        <w:r w:rsidR="00364757">
          <w:rPr>
            <w:sz w:val="24"/>
          </w:rPr>
          <w:t xml:space="preserve"> </w:t>
        </w:r>
        <w:r w:rsidR="00966A8D">
          <w:rPr>
            <w:sz w:val="24"/>
          </w:rPr>
          <w:t>type</w:t>
        </w:r>
      </w:ins>
      <w:r w:rsidRPr="009F3C71">
        <w:rPr>
          <w:sz w:val="24"/>
        </w:rPr>
        <w:t xml:space="preserve">, the desired number </w:t>
      </w:r>
      <w:proofErr w:type="spellStart"/>
      <w:r w:rsidRPr="009F3C71">
        <w:rPr>
          <w:sz w:val="24"/>
        </w:rPr>
        <w:t>of</w:t>
      </w:r>
      <w:del w:id="119" w:author="Mahshid Jafarpour" w:date="2023-12-03T20:37:00Z">
        <w:r w:rsidRPr="009F3C71" w:rsidDel="00364757">
          <w:rPr>
            <w:sz w:val="24"/>
          </w:rPr>
          <w:delText xml:space="preserve"> rows (data points)</w:delText>
        </w:r>
      </w:del>
      <w:ins w:id="120" w:author="Mahshid Jafarpour" w:date="2023-12-03T20:37:00Z">
        <w:r w:rsidR="00364757">
          <w:rPr>
            <w:sz w:val="24"/>
          </w:rPr>
          <w:t>data</w:t>
        </w:r>
      </w:ins>
      <w:proofErr w:type="spellEnd"/>
      <w:r w:rsidRPr="009F3C71">
        <w:rPr>
          <w:sz w:val="24"/>
        </w:rPr>
        <w:t>, and distribution-specific parameters. It supports a variety of</w:t>
      </w:r>
      <w:r w:rsidR="0061676C">
        <w:rPr>
          <w:sz w:val="24"/>
        </w:rPr>
        <w:t xml:space="preserve"> distribution types, including Normal, G</w:t>
      </w:r>
      <w:r w:rsidRPr="009F3C71">
        <w:rPr>
          <w:sz w:val="24"/>
        </w:rPr>
        <w:t xml:space="preserve">eometric, </w:t>
      </w:r>
      <w:r w:rsidR="0061676C">
        <w:rPr>
          <w:sz w:val="24"/>
        </w:rPr>
        <w:t>Binomial, Poisson, Exp</w:t>
      </w:r>
      <w:r w:rsidRPr="009F3C71">
        <w:rPr>
          <w:sz w:val="24"/>
        </w:rPr>
        <w:t xml:space="preserve">onential, </w:t>
      </w:r>
      <w:r w:rsidR="0061676C">
        <w:rPr>
          <w:sz w:val="24"/>
        </w:rPr>
        <w:t>G</w:t>
      </w:r>
      <w:r w:rsidRPr="009F3C71">
        <w:rPr>
          <w:sz w:val="24"/>
        </w:rPr>
        <w:t xml:space="preserve">amma, Weibull, </w:t>
      </w:r>
      <w:r w:rsidR="0061676C">
        <w:rPr>
          <w:sz w:val="24"/>
        </w:rPr>
        <w:t>U</w:t>
      </w:r>
      <w:r w:rsidRPr="009F3C71">
        <w:rPr>
          <w:sz w:val="24"/>
        </w:rPr>
        <w:t>niform, and Bernoulli.</w:t>
      </w:r>
    </w:p>
    <w:p w14:paraId="22A6B0C2" w14:textId="77777777" w:rsidR="00107887" w:rsidRPr="009F3C71" w:rsidRDefault="00107887" w:rsidP="00107887">
      <w:pPr>
        <w:spacing w:line="360" w:lineRule="auto"/>
        <w:jc w:val="both"/>
        <w:rPr>
          <w:sz w:val="24"/>
        </w:rPr>
      </w:pPr>
      <w:r w:rsidRPr="009F3C71">
        <w:rPr>
          <w:sz w:val="24"/>
        </w:rPr>
        <w:t>Initialization Parameters are:</w:t>
      </w:r>
    </w:p>
    <w:p w14:paraId="6FD7CE60" w14:textId="77777777" w:rsidR="00107887" w:rsidRPr="009F3C71" w:rsidRDefault="00107887" w:rsidP="00547877">
      <w:pPr>
        <w:pStyle w:val="ListParagraph"/>
        <w:numPr>
          <w:ilvl w:val="0"/>
          <w:numId w:val="5"/>
        </w:numPr>
        <w:spacing w:line="360" w:lineRule="auto"/>
        <w:jc w:val="both"/>
        <w:rPr>
          <w:sz w:val="24"/>
        </w:rPr>
      </w:pPr>
      <w:proofErr w:type="spellStart"/>
      <w:r w:rsidRPr="009F3C71">
        <w:rPr>
          <w:sz w:val="24"/>
        </w:rPr>
        <w:t>dist_type</w:t>
      </w:r>
      <w:proofErr w:type="spellEnd"/>
      <w:r w:rsidRPr="009F3C71">
        <w:rPr>
          <w:sz w:val="24"/>
        </w:rPr>
        <w:t>: Type of probability distribution (e.g., '</w:t>
      </w:r>
      <w:r w:rsidR="0061676C">
        <w:rPr>
          <w:sz w:val="24"/>
        </w:rPr>
        <w:t>Normal', 'Geometric', 'B</w:t>
      </w:r>
      <w:r w:rsidRPr="009F3C71">
        <w:rPr>
          <w:sz w:val="24"/>
        </w:rPr>
        <w:t>inomial').</w:t>
      </w:r>
    </w:p>
    <w:p w14:paraId="45153927" w14:textId="77777777" w:rsidR="00107887" w:rsidRPr="009F3C71" w:rsidRDefault="00107887" w:rsidP="00547877">
      <w:pPr>
        <w:pStyle w:val="ListParagraph"/>
        <w:numPr>
          <w:ilvl w:val="0"/>
          <w:numId w:val="5"/>
        </w:numPr>
        <w:spacing w:line="360" w:lineRule="auto"/>
        <w:jc w:val="both"/>
        <w:rPr>
          <w:sz w:val="24"/>
        </w:rPr>
      </w:pPr>
      <w:proofErr w:type="spellStart"/>
      <w:r w:rsidRPr="009F3C71">
        <w:rPr>
          <w:sz w:val="24"/>
        </w:rPr>
        <w:t>row_count</w:t>
      </w:r>
      <w:proofErr w:type="spellEnd"/>
      <w:r w:rsidRPr="009F3C71">
        <w:rPr>
          <w:sz w:val="24"/>
        </w:rPr>
        <w:t>: Number of rows (data points) to be generated.</w:t>
      </w:r>
    </w:p>
    <w:p w14:paraId="5A3E65CF" w14:textId="77777777" w:rsidR="00107887" w:rsidRPr="009F3C71" w:rsidRDefault="00107887" w:rsidP="00547877">
      <w:pPr>
        <w:pStyle w:val="ListParagraph"/>
        <w:numPr>
          <w:ilvl w:val="0"/>
          <w:numId w:val="5"/>
        </w:numPr>
        <w:spacing w:line="360" w:lineRule="auto"/>
        <w:jc w:val="both"/>
        <w:rPr>
          <w:sz w:val="24"/>
        </w:rPr>
      </w:pPr>
      <w:r w:rsidRPr="009F3C71">
        <w:rPr>
          <w:sz w:val="24"/>
        </w:rPr>
        <w:t>par: Distribution-specific parameters. The format of parameters varies based on the distribution type.</w:t>
      </w:r>
    </w:p>
    <w:p w14:paraId="26D48B78" w14:textId="77777777" w:rsidR="00107887" w:rsidRPr="009F3C71" w:rsidRDefault="00107887" w:rsidP="00107887">
      <w:pPr>
        <w:spacing w:line="360" w:lineRule="auto"/>
        <w:jc w:val="both"/>
        <w:rPr>
          <w:sz w:val="24"/>
        </w:rPr>
      </w:pPr>
      <w:r w:rsidRPr="009F3C71">
        <w:rPr>
          <w:sz w:val="24"/>
        </w:rPr>
        <w:lastRenderedPageBreak/>
        <w:t xml:space="preserve">The </w:t>
      </w:r>
      <w:proofErr w:type="spellStart"/>
      <w:r w:rsidRPr="009F3C71">
        <w:rPr>
          <w:sz w:val="24"/>
        </w:rPr>
        <w:t>data_generation</w:t>
      </w:r>
      <w:proofErr w:type="spellEnd"/>
      <w:r w:rsidRPr="009F3C71">
        <w:rPr>
          <w:sz w:val="24"/>
        </w:rPr>
        <w:t xml:space="preserve"> method </w:t>
      </w:r>
      <w:r w:rsidR="00507F5D">
        <w:rPr>
          <w:sz w:val="24"/>
        </w:rPr>
        <w:t xml:space="preserve">in this module </w:t>
      </w:r>
      <w:r w:rsidRPr="009F3C71">
        <w:rPr>
          <w:sz w:val="24"/>
        </w:rPr>
        <w:t>generates synthetic data based on the specified distribution type and parameters. It utilizes NumPy's random number generation functions for each distribution type.</w:t>
      </w:r>
    </w:p>
    <w:p w14:paraId="42F74932" w14:textId="77777777" w:rsidR="00107887" w:rsidRPr="009F3C71" w:rsidRDefault="00107887" w:rsidP="00107887">
      <w:pPr>
        <w:pStyle w:val="ListParagraph"/>
        <w:numPr>
          <w:ilvl w:val="1"/>
          <w:numId w:val="1"/>
        </w:numPr>
        <w:spacing w:line="360" w:lineRule="auto"/>
        <w:ind w:left="630" w:hanging="630"/>
        <w:jc w:val="both"/>
        <w:rPr>
          <w:b/>
          <w:bCs/>
          <w:sz w:val="36"/>
        </w:rPr>
      </w:pPr>
      <w:proofErr w:type="spellStart"/>
      <w:r w:rsidRPr="009F3C71">
        <w:rPr>
          <w:b/>
          <w:bCs/>
          <w:sz w:val="36"/>
        </w:rPr>
        <w:t>distfit</w:t>
      </w:r>
      <w:proofErr w:type="spellEnd"/>
    </w:p>
    <w:p w14:paraId="23BFCB66" w14:textId="041A2980" w:rsidR="001A0FE6" w:rsidRPr="009F3C71" w:rsidRDefault="00811532" w:rsidP="001A0FE6">
      <w:pPr>
        <w:spacing w:line="360" w:lineRule="auto"/>
        <w:jc w:val="both"/>
        <w:rPr>
          <w:sz w:val="24"/>
        </w:rPr>
      </w:pPr>
      <w:r w:rsidRPr="009F3C71">
        <w:rPr>
          <w:sz w:val="24"/>
        </w:rPr>
        <w:t>The methodology implemented i</w:t>
      </w:r>
      <w:r w:rsidR="0039362F" w:rsidRPr="009F3C71">
        <w:rPr>
          <w:sz w:val="24"/>
        </w:rPr>
        <w:t xml:space="preserve">n the Fitting class of the </w:t>
      </w:r>
      <w:proofErr w:type="spellStart"/>
      <w:r w:rsidRPr="009F3C71">
        <w:rPr>
          <w:sz w:val="24"/>
        </w:rPr>
        <w:t>DistFit</w:t>
      </w:r>
      <w:proofErr w:type="spellEnd"/>
      <w:r w:rsidRPr="009F3C71">
        <w:rPr>
          <w:sz w:val="24"/>
        </w:rPr>
        <w:t xml:space="preserve"> Python package revolves around fitting data to various probability distributions using </w:t>
      </w:r>
      <w:del w:id="121" w:author="Mahshid Jafarpour" w:date="2023-12-04T01:27:00Z">
        <w:r w:rsidRPr="009F3C71" w:rsidDel="009F3F5D">
          <w:rPr>
            <w:sz w:val="24"/>
          </w:rPr>
          <w:delText>the Maximum Likelihood Estimate (</w:delText>
        </w:r>
      </w:del>
      <w:r w:rsidRPr="009F3C71">
        <w:rPr>
          <w:sz w:val="24"/>
        </w:rPr>
        <w:t>MLE</w:t>
      </w:r>
      <w:del w:id="122" w:author="Mahshid Jafarpour" w:date="2023-12-04T01:27:00Z">
        <w:r w:rsidRPr="009F3C71" w:rsidDel="009F3F5D">
          <w:rPr>
            <w:sz w:val="24"/>
          </w:rPr>
          <w:delText>)</w:delText>
        </w:r>
      </w:del>
      <w:r w:rsidRPr="009F3C71">
        <w:rPr>
          <w:sz w:val="24"/>
        </w:rPr>
        <w:t xml:space="preserve"> method. The class </w:t>
      </w:r>
      <w:del w:id="123" w:author="Mahshid Jafarpour" w:date="2023-12-03T20:38:00Z">
        <w:r w:rsidRPr="009F3C71" w:rsidDel="00F33808">
          <w:rPr>
            <w:sz w:val="24"/>
          </w:rPr>
          <w:delText xml:space="preserve">encompasses </w:delText>
        </w:r>
      </w:del>
      <w:ins w:id="124" w:author="Mahshid Jafarpour" w:date="2023-12-03T20:38:00Z">
        <w:r w:rsidR="00F33808">
          <w:rPr>
            <w:sz w:val="24"/>
          </w:rPr>
          <w:t>supports</w:t>
        </w:r>
        <w:r w:rsidR="00F33808" w:rsidRPr="009F3C71">
          <w:rPr>
            <w:sz w:val="24"/>
          </w:rPr>
          <w:t xml:space="preserve"> </w:t>
        </w:r>
      </w:ins>
      <w:r w:rsidRPr="009F3C71">
        <w:rPr>
          <w:sz w:val="24"/>
        </w:rPr>
        <w:t>both discrete and continuous distributions</w:t>
      </w:r>
      <w:del w:id="125" w:author="Mahshid Jafarpour" w:date="2023-12-03T20:39:00Z">
        <w:r w:rsidRPr="009F3C71" w:rsidDel="00F33808">
          <w:rPr>
            <w:sz w:val="24"/>
          </w:rPr>
          <w:delText>,</w:delText>
        </w:r>
      </w:del>
      <w:del w:id="126" w:author="Mahshid Jafarpour" w:date="2023-12-03T20:38:00Z">
        <w:r w:rsidRPr="009F3C71" w:rsidDel="00F33808">
          <w:rPr>
            <w:sz w:val="24"/>
          </w:rPr>
          <w:delText xml:space="preserve"> offering a comprehensive toolkit for statistical analysis</w:delText>
        </w:r>
      </w:del>
      <w:r w:rsidRPr="009F3C71">
        <w:rPr>
          <w:sz w:val="24"/>
        </w:rPr>
        <w:t xml:space="preserve">. The key components </w:t>
      </w:r>
      <w:r w:rsidR="005D5F8B" w:rsidRPr="005D5F8B">
        <w:rPr>
          <w:sz w:val="24"/>
        </w:rPr>
        <w:t xml:space="preserve">of the methodology involve Initialization, Guessing Distributions, and </w:t>
      </w:r>
      <w:del w:id="127" w:author="Mahshid Jafarpour" w:date="2023-12-03T20:39:00Z">
        <w:r w:rsidR="005D5F8B" w:rsidRPr="005D5F8B" w:rsidDel="00F62E2A">
          <w:rPr>
            <w:sz w:val="24"/>
          </w:rPr>
          <w:delText>the utilization</w:delText>
        </w:r>
      </w:del>
      <w:ins w:id="128" w:author="Mahshid Jafarpour" w:date="2023-12-03T20:40:00Z">
        <w:r w:rsidR="00F62E2A">
          <w:rPr>
            <w:sz w:val="24"/>
          </w:rPr>
          <w:t xml:space="preserve">parameter </w:t>
        </w:r>
      </w:ins>
      <w:ins w:id="129" w:author="Mahshid Jafarpour" w:date="2023-12-03T20:39:00Z">
        <w:r w:rsidR="00F62E2A">
          <w:rPr>
            <w:sz w:val="24"/>
          </w:rPr>
          <w:t>estimation</w:t>
        </w:r>
      </w:ins>
      <w:r w:rsidR="005D5F8B" w:rsidRPr="005D5F8B">
        <w:rPr>
          <w:sz w:val="24"/>
        </w:rPr>
        <w:t xml:space="preserve"> of various distribution types. Additionally, </w:t>
      </w:r>
      <w:del w:id="130" w:author="Mahshid Jafarpour" w:date="2023-12-03T20:41:00Z">
        <w:r w:rsidR="005D5F8B" w:rsidRPr="005D5F8B" w:rsidDel="00146198">
          <w:rPr>
            <w:sz w:val="24"/>
          </w:rPr>
          <w:delText xml:space="preserve">the process includes the application of </w:delText>
        </w:r>
      </w:del>
      <w:r w:rsidR="005D5F8B" w:rsidRPr="005D5F8B">
        <w:rPr>
          <w:sz w:val="24"/>
        </w:rPr>
        <w:t xml:space="preserve">the plot method </w:t>
      </w:r>
      <w:ins w:id="131" w:author="Mahshid Jafarpour" w:date="2023-12-03T20:41:00Z">
        <w:r w:rsidR="00146198">
          <w:rPr>
            <w:sz w:val="24"/>
          </w:rPr>
          <w:t xml:space="preserve">can be used </w:t>
        </w:r>
      </w:ins>
      <w:r w:rsidR="005D5F8B" w:rsidRPr="005D5F8B">
        <w:rPr>
          <w:sz w:val="24"/>
        </w:rPr>
        <w:t xml:space="preserve">to visually </w:t>
      </w:r>
      <w:del w:id="132" w:author="Mahshid Jafarpour" w:date="2023-12-03T20:41:00Z">
        <w:r w:rsidR="005D5F8B" w:rsidRPr="005D5F8B" w:rsidDel="00146198">
          <w:rPr>
            <w:sz w:val="24"/>
          </w:rPr>
          <w:delText xml:space="preserve">represent </w:delText>
        </w:r>
      </w:del>
      <w:ins w:id="133" w:author="Mahshid Jafarpour" w:date="2023-12-03T20:41:00Z">
        <w:r w:rsidR="00146198">
          <w:rPr>
            <w:sz w:val="24"/>
          </w:rPr>
          <w:t>compare</w:t>
        </w:r>
        <w:r w:rsidR="00146198" w:rsidRPr="005D5F8B">
          <w:rPr>
            <w:sz w:val="24"/>
          </w:rPr>
          <w:t xml:space="preserve"> </w:t>
        </w:r>
      </w:ins>
      <w:r w:rsidR="005D5F8B" w:rsidRPr="005D5F8B">
        <w:rPr>
          <w:sz w:val="24"/>
        </w:rPr>
        <w:t xml:space="preserve">the fitted distributions </w:t>
      </w:r>
      <w:del w:id="134" w:author="Mahshid Jafarpour" w:date="2023-12-03T20:41:00Z">
        <w:r w:rsidR="005D5F8B" w:rsidRPr="005D5F8B" w:rsidDel="00146198">
          <w:rPr>
            <w:sz w:val="24"/>
          </w:rPr>
          <w:delText>in comparison to</w:delText>
        </w:r>
      </w:del>
      <w:ins w:id="135" w:author="Mahshid Jafarpour" w:date="2023-12-03T20:41:00Z">
        <w:r w:rsidR="00146198">
          <w:rPr>
            <w:sz w:val="24"/>
          </w:rPr>
          <w:t>ver</w:t>
        </w:r>
        <w:r w:rsidR="00D6131A">
          <w:rPr>
            <w:sz w:val="24"/>
          </w:rPr>
          <w:t>sus</w:t>
        </w:r>
      </w:ins>
      <w:r w:rsidR="005D5F8B" w:rsidRPr="005D5F8B">
        <w:rPr>
          <w:sz w:val="24"/>
        </w:rPr>
        <w:t xml:space="preserve"> the data </w:t>
      </w:r>
      <w:proofErr w:type="gramStart"/>
      <w:r w:rsidR="005D5F8B" w:rsidRPr="005D5F8B">
        <w:rPr>
          <w:sz w:val="24"/>
        </w:rPr>
        <w:t>histogram</w:t>
      </w:r>
      <w:proofErr w:type="gramEnd"/>
    </w:p>
    <w:p w14:paraId="0FEABF6E" w14:textId="77777777" w:rsidR="001A0FE6" w:rsidRPr="009F3C71" w:rsidRDefault="00811532" w:rsidP="002F7D3D">
      <w:pPr>
        <w:pStyle w:val="ListParagraph"/>
        <w:numPr>
          <w:ilvl w:val="2"/>
          <w:numId w:val="1"/>
        </w:numPr>
        <w:tabs>
          <w:tab w:val="left" w:pos="900"/>
          <w:tab w:val="left" w:pos="1440"/>
        </w:tabs>
        <w:spacing w:line="360" w:lineRule="auto"/>
        <w:ind w:left="450"/>
        <w:jc w:val="both"/>
        <w:rPr>
          <w:b/>
          <w:bCs/>
          <w:sz w:val="36"/>
        </w:rPr>
      </w:pPr>
      <w:r w:rsidRPr="009F3C71">
        <w:rPr>
          <w:b/>
          <w:bCs/>
          <w:sz w:val="36"/>
        </w:rPr>
        <w:t>Initialization</w:t>
      </w:r>
    </w:p>
    <w:p w14:paraId="3BBE9B5B" w14:textId="01590A8C" w:rsidR="00811532" w:rsidRPr="009F3C71" w:rsidRDefault="00811532" w:rsidP="00811532">
      <w:pPr>
        <w:spacing w:line="360" w:lineRule="auto"/>
        <w:jc w:val="both"/>
        <w:rPr>
          <w:sz w:val="24"/>
        </w:rPr>
      </w:pPr>
      <w:r w:rsidRPr="009F3C71">
        <w:rPr>
          <w:sz w:val="24"/>
        </w:rPr>
        <w:t xml:space="preserve">The class is initialized with a given </w:t>
      </w:r>
      <w:ins w:id="136" w:author="Mahshid Jafarpour" w:date="2023-12-03T20:42:00Z">
        <w:r w:rsidR="00955F73">
          <w:rPr>
            <w:sz w:val="24"/>
          </w:rPr>
          <w:t xml:space="preserve">distribution and </w:t>
        </w:r>
      </w:ins>
      <w:r w:rsidRPr="009F3C71">
        <w:rPr>
          <w:sz w:val="24"/>
        </w:rPr>
        <w:t xml:space="preserve">dataset (data), which can be provided as a </w:t>
      </w:r>
      <w:proofErr w:type="gramStart"/>
      <w:r w:rsidRPr="009F3C71">
        <w:rPr>
          <w:sz w:val="24"/>
        </w:rPr>
        <w:t xml:space="preserve">pandas </w:t>
      </w:r>
      <w:proofErr w:type="spellStart"/>
      <w:r w:rsidRPr="009F3C71">
        <w:rPr>
          <w:sz w:val="24"/>
        </w:rPr>
        <w:t>DataFrame</w:t>
      </w:r>
      <w:proofErr w:type="spellEnd"/>
      <w:proofErr w:type="gramEnd"/>
      <w:r w:rsidRPr="009F3C71">
        <w:rPr>
          <w:sz w:val="24"/>
        </w:rPr>
        <w:t xml:space="preserve"> or a pandas Series. If the input is not a </w:t>
      </w:r>
      <w:proofErr w:type="spellStart"/>
      <w:r w:rsidRPr="009F3C71">
        <w:rPr>
          <w:sz w:val="24"/>
        </w:rPr>
        <w:t>DataFrame</w:t>
      </w:r>
      <w:proofErr w:type="spellEnd"/>
      <w:r w:rsidRPr="009F3C71">
        <w:rPr>
          <w:sz w:val="24"/>
        </w:rPr>
        <w:t>, it is converted to the correct format.</w:t>
      </w:r>
    </w:p>
    <w:p w14:paraId="1A5AB4F9" w14:textId="77777777" w:rsidR="00811532" w:rsidRPr="009F3C71" w:rsidRDefault="00811532" w:rsidP="00811532">
      <w:pPr>
        <w:spacing w:line="360" w:lineRule="auto"/>
        <w:jc w:val="both"/>
        <w:rPr>
          <w:sz w:val="24"/>
        </w:rPr>
      </w:pPr>
      <w:r w:rsidRPr="009F3C71">
        <w:rPr>
          <w:sz w:val="24"/>
        </w:rPr>
        <w:t>Essential statistics about the dataset are computed during initialization, such as mean (mu), standard deviation (sigma), size (size), minimum value (</w:t>
      </w:r>
      <w:proofErr w:type="spellStart"/>
      <w:r w:rsidRPr="009F3C71">
        <w:rPr>
          <w:sz w:val="24"/>
        </w:rPr>
        <w:t>data_min</w:t>
      </w:r>
      <w:proofErr w:type="spellEnd"/>
      <w:r w:rsidRPr="009F3C71">
        <w:rPr>
          <w:sz w:val="24"/>
        </w:rPr>
        <w:t>), maximum value (</w:t>
      </w:r>
      <w:proofErr w:type="spellStart"/>
      <w:r w:rsidRPr="009F3C71">
        <w:rPr>
          <w:sz w:val="24"/>
        </w:rPr>
        <w:t>data_max</w:t>
      </w:r>
      <w:proofErr w:type="spellEnd"/>
      <w:r w:rsidRPr="009F3C71">
        <w:rPr>
          <w:sz w:val="24"/>
        </w:rPr>
        <w:t>)</w:t>
      </w:r>
      <w:r w:rsidR="00765310">
        <w:rPr>
          <w:sz w:val="24"/>
        </w:rPr>
        <w:t>, and the original data itself.</w:t>
      </w:r>
    </w:p>
    <w:p w14:paraId="24DD6FCD" w14:textId="77777777" w:rsidR="00811532" w:rsidRPr="009F3C71" w:rsidRDefault="00811532" w:rsidP="002F7D3D">
      <w:pPr>
        <w:pStyle w:val="ListParagraph"/>
        <w:numPr>
          <w:ilvl w:val="2"/>
          <w:numId w:val="1"/>
        </w:numPr>
        <w:spacing w:line="360" w:lineRule="auto"/>
        <w:ind w:left="990" w:hanging="990"/>
        <w:jc w:val="both"/>
        <w:rPr>
          <w:b/>
          <w:bCs/>
          <w:sz w:val="36"/>
        </w:rPr>
      </w:pPr>
      <w:r w:rsidRPr="009F3C71">
        <w:rPr>
          <w:b/>
          <w:bCs/>
          <w:sz w:val="36"/>
        </w:rPr>
        <w:t>Guessing Distributions</w:t>
      </w:r>
    </w:p>
    <w:p w14:paraId="5E16DFEA" w14:textId="77777777" w:rsidR="00811532" w:rsidRPr="009F3C71" w:rsidRDefault="00811532" w:rsidP="00811532">
      <w:pPr>
        <w:spacing w:line="360" w:lineRule="auto"/>
        <w:jc w:val="both"/>
        <w:rPr>
          <w:sz w:val="24"/>
        </w:rPr>
      </w:pPr>
      <w:r w:rsidRPr="009F3C71">
        <w:rPr>
          <w:sz w:val="24"/>
        </w:rPr>
        <w:t>The ‘</w:t>
      </w:r>
      <w:proofErr w:type="spellStart"/>
      <w:r w:rsidRPr="009F3C71">
        <w:rPr>
          <w:sz w:val="24"/>
        </w:rPr>
        <w:t>guess_distributions</w:t>
      </w:r>
      <w:proofErr w:type="spellEnd"/>
      <w:r w:rsidRPr="009F3C71">
        <w:rPr>
          <w:sz w:val="24"/>
        </w:rPr>
        <w:t>’ method determines the possible distributions based on the data type (discrete or continuous) and characteristics of the dataset.</w:t>
      </w:r>
    </w:p>
    <w:p w14:paraId="2E99090C" w14:textId="14144164" w:rsidR="00811532" w:rsidRPr="009F3C71" w:rsidRDefault="00811532" w:rsidP="00811532">
      <w:pPr>
        <w:spacing w:line="360" w:lineRule="auto"/>
        <w:jc w:val="both"/>
        <w:rPr>
          <w:sz w:val="24"/>
        </w:rPr>
      </w:pPr>
      <w:r w:rsidRPr="009F3C71">
        <w:rPr>
          <w:sz w:val="24"/>
        </w:rPr>
        <w:t xml:space="preserve">For discrete </w:t>
      </w:r>
      <w:del w:id="137" w:author="Mahshid Jafarpour" w:date="2023-12-03T20:44:00Z">
        <w:r w:rsidRPr="009F3C71" w:rsidDel="00B2487C">
          <w:rPr>
            <w:sz w:val="24"/>
          </w:rPr>
          <w:delText>distributions</w:delText>
        </w:r>
      </w:del>
      <w:ins w:id="138" w:author="Mahshid Jafarpour" w:date="2023-12-03T20:44:00Z">
        <w:r w:rsidR="00B2487C">
          <w:rPr>
            <w:sz w:val="24"/>
          </w:rPr>
          <w:t>d</w:t>
        </w:r>
        <w:r w:rsidR="003B3BC6">
          <w:rPr>
            <w:sz w:val="24"/>
          </w:rPr>
          <w:t>ata</w:t>
        </w:r>
      </w:ins>
      <w:r w:rsidRPr="009F3C71">
        <w:rPr>
          <w:sz w:val="24"/>
        </w:rPr>
        <w:t>, it checks for specific conditions to identify Bernoulli distribution or selects from a predefined list of discrete distributions.</w:t>
      </w:r>
    </w:p>
    <w:p w14:paraId="3FFCE08F" w14:textId="52B0DA70" w:rsidR="00811532" w:rsidRPr="009F3C71" w:rsidRDefault="00811532" w:rsidP="00811532">
      <w:pPr>
        <w:spacing w:line="360" w:lineRule="auto"/>
        <w:jc w:val="both"/>
        <w:rPr>
          <w:b/>
          <w:bCs/>
          <w:sz w:val="24"/>
        </w:rPr>
      </w:pPr>
      <w:r w:rsidRPr="009F3C71">
        <w:rPr>
          <w:sz w:val="24"/>
        </w:rPr>
        <w:lastRenderedPageBreak/>
        <w:t xml:space="preserve">For continuous distributions, it considers all </w:t>
      </w:r>
      <w:ins w:id="139" w:author="Mahshid Jafarpour" w:date="2023-12-03T20:45:00Z">
        <w:r w:rsidR="003B3BC6">
          <w:rPr>
            <w:sz w:val="24"/>
          </w:rPr>
          <w:t xml:space="preserve">the </w:t>
        </w:r>
      </w:ins>
      <w:r w:rsidRPr="009F3C71">
        <w:rPr>
          <w:sz w:val="24"/>
        </w:rPr>
        <w:t xml:space="preserve">specified continuous distributions, adjusting the list based on the </w:t>
      </w:r>
      <w:del w:id="140" w:author="Mahshid Jafarpour" w:date="2023-12-03T20:45:00Z">
        <w:r w:rsidRPr="009F3C71" w:rsidDel="003B3BC6">
          <w:rPr>
            <w:sz w:val="24"/>
          </w:rPr>
          <w:delText xml:space="preserve">range </w:delText>
        </w:r>
      </w:del>
      <w:ins w:id="141" w:author="Mahshid Jafarpour" w:date="2023-12-03T20:45:00Z">
        <w:r w:rsidR="003B3BC6">
          <w:rPr>
            <w:sz w:val="24"/>
          </w:rPr>
          <w:t>properties</w:t>
        </w:r>
        <w:r w:rsidR="003B3BC6" w:rsidRPr="009F3C71">
          <w:rPr>
            <w:sz w:val="24"/>
          </w:rPr>
          <w:t xml:space="preserve"> </w:t>
        </w:r>
      </w:ins>
      <w:r w:rsidRPr="009F3C71">
        <w:rPr>
          <w:sz w:val="24"/>
        </w:rPr>
        <w:t>of t</w:t>
      </w:r>
      <w:r w:rsidRPr="002C17C8">
        <w:rPr>
          <w:sz w:val="24"/>
        </w:rPr>
        <w:t>he dataset.</w:t>
      </w:r>
      <w:r w:rsidRPr="002C17C8">
        <w:rPr>
          <w:sz w:val="24"/>
          <w:rPrChange w:id="142" w:author="Mahshid Jafarpour" w:date="2023-12-03T20:44:00Z">
            <w:rPr>
              <w:b/>
              <w:bCs/>
              <w:sz w:val="24"/>
            </w:rPr>
          </w:rPrChange>
        </w:rPr>
        <w:t xml:space="preserve"> </w:t>
      </w:r>
      <w:ins w:id="143" w:author="Mahshid Jafarpour" w:date="2023-12-03T20:43:00Z">
        <w:r w:rsidR="0068128C" w:rsidRPr="002C17C8">
          <w:rPr>
            <w:sz w:val="24"/>
            <w:rPrChange w:id="144" w:author="Mahshid Jafarpour" w:date="2023-12-03T20:44:00Z">
              <w:rPr>
                <w:b/>
                <w:bCs/>
                <w:sz w:val="24"/>
              </w:rPr>
            </w:rPrChange>
          </w:rPr>
          <w:t xml:space="preserve">For example, if the data histogram is </w:t>
        </w:r>
        <w:r w:rsidR="002C17C8" w:rsidRPr="002C17C8">
          <w:rPr>
            <w:sz w:val="24"/>
            <w:rPrChange w:id="145" w:author="Mahshid Jafarpour" w:date="2023-12-03T20:44:00Z">
              <w:rPr>
                <w:b/>
                <w:bCs/>
                <w:sz w:val="24"/>
              </w:rPr>
            </w:rPrChange>
          </w:rPr>
          <w:t>skewed, it cannot be normally distributed</w:t>
        </w:r>
      </w:ins>
      <w:ins w:id="146" w:author="Mahshid Jafarpour" w:date="2023-12-03T20:44:00Z">
        <w:r w:rsidR="002C17C8" w:rsidRPr="002C17C8">
          <w:rPr>
            <w:sz w:val="24"/>
            <w:rPrChange w:id="147" w:author="Mahshid Jafarpour" w:date="2023-12-03T20:44:00Z">
              <w:rPr>
                <w:b/>
                <w:bCs/>
                <w:sz w:val="24"/>
              </w:rPr>
            </w:rPrChange>
          </w:rPr>
          <w:t>.</w:t>
        </w:r>
      </w:ins>
    </w:p>
    <w:p w14:paraId="3C62029D" w14:textId="77777777" w:rsidR="00A902DB" w:rsidRDefault="009F3F1B" w:rsidP="00811532">
      <w:pPr>
        <w:spacing w:line="360" w:lineRule="auto"/>
        <w:jc w:val="both"/>
        <w:rPr>
          <w:ins w:id="148" w:author="Mahshid Jafarpour" w:date="2023-12-03T20:47:00Z"/>
          <w:rFonts w:ascii="Segoe UI" w:hAnsi="Segoe UI" w:cs="Segoe UI"/>
        </w:rPr>
      </w:pPr>
      <w:ins w:id="149" w:author="Mahshid Jafarpour" w:date="2023-12-03T20:45:00Z">
        <w:r>
          <w:rPr>
            <w:rFonts w:ascii="Segoe UI" w:hAnsi="Segoe UI" w:cs="Segoe UI"/>
          </w:rPr>
          <w:t xml:space="preserve">This function should </w:t>
        </w:r>
      </w:ins>
      <w:ins w:id="150" w:author="Mahshid Jafarpour" w:date="2023-12-03T20:46:00Z">
        <w:r>
          <w:rPr>
            <w:rFonts w:ascii="Segoe UI" w:hAnsi="Segoe UI" w:cs="Segoe UI"/>
          </w:rPr>
          <w:t xml:space="preserve">be used as a high-level guess of the distribution type. It is always the subject matter expert who knows which distribution is best </w:t>
        </w:r>
        <w:r w:rsidR="00FC027C">
          <w:rPr>
            <w:rFonts w:ascii="Segoe UI" w:hAnsi="Segoe UI" w:cs="Segoe UI"/>
          </w:rPr>
          <w:t xml:space="preserve">suited for the data, </w:t>
        </w:r>
      </w:ins>
    </w:p>
    <w:p w14:paraId="42158CDE" w14:textId="455A407C" w:rsidR="00A902DB" w:rsidRPr="00C32E5B" w:rsidRDefault="00A902DB" w:rsidP="00C32E5B">
      <w:pPr>
        <w:pStyle w:val="ListParagraph"/>
        <w:numPr>
          <w:ilvl w:val="2"/>
          <w:numId w:val="1"/>
        </w:numPr>
        <w:spacing w:line="360" w:lineRule="auto"/>
        <w:ind w:left="990" w:hanging="990"/>
        <w:jc w:val="both"/>
        <w:rPr>
          <w:ins w:id="151" w:author="Mahshid Jafarpour" w:date="2023-12-03T20:47:00Z"/>
          <w:b/>
          <w:bCs/>
          <w:sz w:val="36"/>
          <w:rPrChange w:id="152" w:author="Mahshid Jafarpour" w:date="2023-12-03T20:49:00Z">
            <w:rPr>
              <w:ins w:id="153" w:author="Mahshid Jafarpour" w:date="2023-12-03T20:47:00Z"/>
              <w:rFonts w:ascii="Segoe UI" w:hAnsi="Segoe UI" w:cs="Segoe UI"/>
            </w:rPr>
          </w:rPrChange>
        </w:rPr>
        <w:pPrChange w:id="154" w:author="Mahshid Jafarpour" w:date="2023-12-03T20:49:00Z">
          <w:pPr>
            <w:spacing w:line="360" w:lineRule="auto"/>
            <w:jc w:val="both"/>
          </w:pPr>
        </w:pPrChange>
      </w:pPr>
      <w:ins w:id="155" w:author="Mahshid Jafarpour" w:date="2023-12-03T20:47:00Z">
        <w:r w:rsidRPr="00C32E5B">
          <w:rPr>
            <w:b/>
            <w:bCs/>
            <w:sz w:val="36"/>
            <w:rPrChange w:id="156" w:author="Mahshid Jafarpour" w:date="2023-12-03T20:49:00Z">
              <w:rPr>
                <w:rFonts w:ascii="Segoe UI" w:hAnsi="Segoe UI" w:cs="Segoe UI"/>
              </w:rPr>
            </w:rPrChange>
          </w:rPr>
          <w:t>Parameter Estimation</w:t>
        </w:r>
      </w:ins>
    </w:p>
    <w:p w14:paraId="633FA790" w14:textId="7C259E97" w:rsidR="004F5219" w:rsidRPr="009F3C71" w:rsidRDefault="004F5219" w:rsidP="00811532">
      <w:pPr>
        <w:spacing w:line="360" w:lineRule="auto"/>
        <w:jc w:val="both"/>
        <w:rPr>
          <w:rFonts w:ascii="Segoe UI" w:hAnsi="Segoe UI" w:cs="Segoe UI"/>
        </w:rPr>
      </w:pPr>
      <w:del w:id="157" w:author="Mahshid Jafarpour" w:date="2023-12-03T20:48:00Z">
        <w:r w:rsidRPr="009F3C71" w:rsidDel="0062656A">
          <w:rPr>
            <w:rFonts w:ascii="Segoe UI" w:hAnsi="Segoe UI" w:cs="Segoe UI"/>
          </w:rPr>
          <w:delText xml:space="preserve">The </w:delText>
        </w:r>
      </w:del>
      <w:ins w:id="158" w:author="Mahshid Jafarpour" w:date="2023-12-03T20:48:00Z">
        <w:r w:rsidR="0062656A">
          <w:rPr>
            <w:rFonts w:ascii="Segoe UI" w:hAnsi="Segoe UI" w:cs="Segoe UI"/>
          </w:rPr>
          <w:t xml:space="preserve">MLE </w:t>
        </w:r>
      </w:ins>
      <w:del w:id="159" w:author="Mahshid Jafarpour" w:date="2023-12-03T20:48:00Z">
        <w:r w:rsidRPr="009F3C71" w:rsidDel="0062656A">
          <w:rPr>
            <w:rFonts w:ascii="Segoe UI" w:hAnsi="Segoe UI" w:cs="Segoe UI"/>
          </w:rPr>
          <w:delText xml:space="preserve">methodology </w:delText>
        </w:r>
      </w:del>
      <w:r w:rsidRPr="009F3C71">
        <w:rPr>
          <w:rFonts w:ascii="Segoe UI" w:hAnsi="Segoe UI" w:cs="Segoe UI"/>
        </w:rPr>
        <w:t>provides a systematic and versatile approach to fitting data to a range of distributions</w:t>
      </w:r>
      <w:ins w:id="160" w:author="Mahshid Jafarpour" w:date="2023-12-03T20:48:00Z">
        <w:r w:rsidR="00F9240F">
          <w:rPr>
            <w:rFonts w:ascii="Segoe UI" w:hAnsi="Segoe UI" w:cs="Segoe UI"/>
          </w:rPr>
          <w:t xml:space="preserve">. It </w:t>
        </w:r>
        <w:proofErr w:type="spellStart"/>
        <w:r w:rsidR="00F9240F">
          <w:rPr>
            <w:rFonts w:ascii="Segoe UI" w:hAnsi="Segoe UI" w:cs="Segoe UI"/>
          </w:rPr>
          <w:t>also</w:t>
        </w:r>
      </w:ins>
      <w:del w:id="161" w:author="Mahshid Jafarpour" w:date="2023-12-03T20:48:00Z">
        <w:r w:rsidRPr="009F3C71" w:rsidDel="00F9240F">
          <w:rPr>
            <w:rFonts w:ascii="Segoe UI" w:hAnsi="Segoe UI" w:cs="Segoe UI"/>
          </w:rPr>
          <w:delText xml:space="preserve">, </w:delText>
        </w:r>
      </w:del>
      <w:r w:rsidRPr="009F3C71">
        <w:rPr>
          <w:rFonts w:ascii="Segoe UI" w:hAnsi="Segoe UI" w:cs="Segoe UI"/>
        </w:rPr>
        <w:t>empowering</w:t>
      </w:r>
      <w:proofErr w:type="spellEnd"/>
      <w:r w:rsidRPr="009F3C71">
        <w:rPr>
          <w:rFonts w:ascii="Segoe UI" w:hAnsi="Segoe UI" w:cs="Segoe UI"/>
        </w:rPr>
        <w:t xml:space="preserve"> users with tools for exploratory data </w:t>
      </w:r>
      <w:proofErr w:type="spellStart"/>
      <w:r w:rsidRPr="009F3C71">
        <w:rPr>
          <w:rFonts w:ascii="Segoe UI" w:hAnsi="Segoe UI" w:cs="Segoe UI"/>
        </w:rPr>
        <w:t>analysis</w:t>
      </w:r>
      <w:del w:id="162" w:author="Mahshid Jafarpour" w:date="2023-12-03T20:48:00Z">
        <w:r w:rsidRPr="009F3C71" w:rsidDel="00F9240F">
          <w:rPr>
            <w:rFonts w:ascii="Segoe UI" w:hAnsi="Segoe UI" w:cs="Segoe UI"/>
          </w:rPr>
          <w:delText xml:space="preserve"> and statistical modeling. </w:delText>
        </w:r>
      </w:del>
      <w:ins w:id="163" w:author="Mahshid Jafarpour" w:date="2023-12-03T20:48:00Z">
        <w:r w:rsidR="00F9240F">
          <w:rPr>
            <w:rFonts w:ascii="Segoe UI" w:hAnsi="Segoe UI" w:cs="Segoe UI"/>
          </w:rPr>
          <w:t>.</w:t>
        </w:r>
      </w:ins>
      <w:r w:rsidRPr="009F3C71">
        <w:rPr>
          <w:rFonts w:ascii="Segoe UI" w:hAnsi="Segoe UI" w:cs="Segoe UI"/>
        </w:rPr>
        <w:t>The</w:t>
      </w:r>
      <w:proofErr w:type="spellEnd"/>
      <w:r w:rsidRPr="009F3C71">
        <w:rPr>
          <w:rFonts w:ascii="Segoe UI" w:hAnsi="Segoe UI" w:cs="Segoe UI"/>
        </w:rPr>
        <w:t xml:space="preserve"> visualizations </w:t>
      </w:r>
      <w:del w:id="164" w:author="Mahshid Jafarpour" w:date="2023-12-03T20:49:00Z">
        <w:r w:rsidRPr="009F3C71" w:rsidDel="00C32E5B">
          <w:rPr>
            <w:rFonts w:ascii="Segoe UI" w:hAnsi="Segoe UI" w:cs="Segoe UI"/>
          </w:rPr>
          <w:delText>aid in</w:delText>
        </w:r>
      </w:del>
      <w:ins w:id="165" w:author="Mahshid Jafarpour" w:date="2023-12-03T20:49:00Z">
        <w:r w:rsidR="00C32E5B">
          <w:rPr>
            <w:rFonts w:ascii="Segoe UI" w:hAnsi="Segoe UI" w:cs="Segoe UI"/>
          </w:rPr>
          <w:t>provide an</w:t>
        </w:r>
      </w:ins>
      <w:r w:rsidRPr="009F3C71">
        <w:rPr>
          <w:rFonts w:ascii="Segoe UI" w:hAnsi="Segoe UI" w:cs="Segoe UI"/>
        </w:rPr>
        <w:t xml:space="preserve"> understanding </w:t>
      </w:r>
      <w:ins w:id="166" w:author="Mahshid Jafarpour" w:date="2023-12-03T20:49:00Z">
        <w:r w:rsidR="00C32E5B">
          <w:rPr>
            <w:rFonts w:ascii="Segoe UI" w:hAnsi="Segoe UI" w:cs="Segoe UI"/>
          </w:rPr>
          <w:t xml:space="preserve">of </w:t>
        </w:r>
      </w:ins>
      <w:r w:rsidRPr="009F3C71">
        <w:rPr>
          <w:rFonts w:ascii="Segoe UI" w:hAnsi="Segoe UI" w:cs="Segoe UI"/>
        </w:rPr>
        <w:t>how well the fitted distributions align with the observed data.</w:t>
      </w:r>
    </w:p>
    <w:p w14:paraId="1C0C2272" w14:textId="77777777" w:rsidR="00754485" w:rsidRPr="009F3C71" w:rsidRDefault="00754485" w:rsidP="00754485">
      <w:pPr>
        <w:pStyle w:val="ListParagraph"/>
        <w:numPr>
          <w:ilvl w:val="1"/>
          <w:numId w:val="1"/>
        </w:numPr>
        <w:spacing w:line="360" w:lineRule="auto"/>
        <w:ind w:left="630" w:hanging="630"/>
        <w:jc w:val="both"/>
        <w:rPr>
          <w:b/>
          <w:bCs/>
          <w:sz w:val="36"/>
        </w:rPr>
      </w:pPr>
      <w:proofErr w:type="spellStart"/>
      <w:r w:rsidRPr="009F3C71">
        <w:rPr>
          <w:b/>
          <w:bCs/>
          <w:sz w:val="36"/>
        </w:rPr>
        <w:t>Gof</w:t>
      </w:r>
      <w:proofErr w:type="spellEnd"/>
    </w:p>
    <w:p w14:paraId="18922ECE" w14:textId="62334341" w:rsidR="00754485" w:rsidRPr="009F3C71" w:rsidRDefault="00754485" w:rsidP="00754485">
      <w:pPr>
        <w:spacing w:line="360" w:lineRule="auto"/>
        <w:jc w:val="both"/>
        <w:rPr>
          <w:sz w:val="24"/>
        </w:rPr>
      </w:pPr>
      <w:r w:rsidRPr="009F3C71">
        <w:rPr>
          <w:sz w:val="24"/>
        </w:rPr>
        <w:t xml:space="preserve">The </w:t>
      </w:r>
      <w:proofErr w:type="spellStart"/>
      <w:r w:rsidRPr="009F3C71">
        <w:rPr>
          <w:sz w:val="24"/>
        </w:rPr>
        <w:t>gof</w:t>
      </w:r>
      <w:proofErr w:type="spellEnd"/>
      <w:r w:rsidRPr="009F3C71">
        <w:rPr>
          <w:sz w:val="24"/>
        </w:rPr>
        <w:t xml:space="preserve"> (Goodness of Fit) module in </w:t>
      </w:r>
      <w:proofErr w:type="spellStart"/>
      <w:r w:rsidRPr="009F3C71">
        <w:rPr>
          <w:sz w:val="24"/>
        </w:rPr>
        <w:t>DistFit</w:t>
      </w:r>
      <w:proofErr w:type="spellEnd"/>
      <w:r w:rsidRPr="009F3C71">
        <w:rPr>
          <w:sz w:val="24"/>
        </w:rPr>
        <w:t xml:space="preserve"> </w:t>
      </w:r>
      <w:del w:id="167" w:author="Mahshid Jafarpour" w:date="2023-12-04T00:37:00Z">
        <w:r w:rsidRPr="009F3C71" w:rsidDel="00EE372C">
          <w:rPr>
            <w:sz w:val="24"/>
          </w:rPr>
          <w:delText>is crucial for assessing</w:delText>
        </w:r>
      </w:del>
      <w:ins w:id="168" w:author="Mahshid Jafarpour" w:date="2023-12-04T00:38:00Z">
        <w:r w:rsidR="00D24C99">
          <w:rPr>
            <w:sz w:val="24"/>
          </w:rPr>
          <w:t>evaluates</w:t>
        </w:r>
      </w:ins>
      <w:r w:rsidRPr="009F3C71">
        <w:rPr>
          <w:sz w:val="24"/>
        </w:rPr>
        <w:t xml:space="preserve"> how well a chosen probability distribution </w:t>
      </w:r>
      <w:r w:rsidR="00FC1D65" w:rsidRPr="009F3C71">
        <w:rPr>
          <w:sz w:val="24"/>
        </w:rPr>
        <w:t xml:space="preserve">fits </w:t>
      </w:r>
      <w:ins w:id="169" w:author="Mahshid Jafarpour" w:date="2023-12-04T00:38:00Z">
        <w:r w:rsidR="00D24C99">
          <w:rPr>
            <w:sz w:val="24"/>
          </w:rPr>
          <w:t xml:space="preserve">the </w:t>
        </w:r>
      </w:ins>
      <w:r w:rsidR="00FC1D65" w:rsidRPr="009F3C71">
        <w:rPr>
          <w:sz w:val="24"/>
        </w:rPr>
        <w:t xml:space="preserve">observed data. It employs </w:t>
      </w:r>
      <w:r w:rsidRPr="009F3C71">
        <w:rPr>
          <w:sz w:val="24"/>
        </w:rPr>
        <w:t xml:space="preserve">chi-squared </w:t>
      </w:r>
      <w:ins w:id="170" w:author="Mahshid Jafarpour" w:date="2023-12-03T20:52:00Z">
        <w:r w:rsidR="008C0DA2">
          <w:rPr>
            <w:sz w:val="24"/>
          </w:rPr>
          <w:t xml:space="preserve">goodness of fit </w:t>
        </w:r>
      </w:ins>
      <w:r w:rsidRPr="009F3C71">
        <w:rPr>
          <w:sz w:val="24"/>
        </w:rPr>
        <w:t xml:space="preserve">test to </w:t>
      </w:r>
      <w:del w:id="171" w:author="Mahshid Jafarpour" w:date="2023-12-04T00:40:00Z">
        <w:r w:rsidRPr="009F3C71" w:rsidDel="00D36A79">
          <w:rPr>
            <w:sz w:val="24"/>
          </w:rPr>
          <w:delText xml:space="preserve">evaluate </w:delText>
        </w:r>
      </w:del>
      <w:ins w:id="172" w:author="Mahshid Jafarpour" w:date="2023-12-04T00:40:00Z">
        <w:r w:rsidR="00D36A79">
          <w:rPr>
            <w:sz w:val="24"/>
          </w:rPr>
          <w:t xml:space="preserve">assess </w:t>
        </w:r>
      </w:ins>
      <w:r w:rsidRPr="009F3C71">
        <w:rPr>
          <w:sz w:val="24"/>
        </w:rPr>
        <w:t xml:space="preserve">the statistical significance of the difference between observed and expected frequencies. </w:t>
      </w:r>
      <w:del w:id="173" w:author="Mahshid Jafarpour" w:date="2023-12-04T00:39:00Z">
        <w:r w:rsidRPr="009F3C71" w:rsidDel="00A60E2F">
          <w:rPr>
            <w:sz w:val="24"/>
          </w:rPr>
          <w:delText>This module aids in validating the appropriateness of the selected distribution for a given dataset</w:delText>
        </w:r>
      </w:del>
      <w:r w:rsidRPr="009F3C71">
        <w:rPr>
          <w:sz w:val="24"/>
        </w:rPr>
        <w:t>.</w:t>
      </w:r>
      <w:del w:id="174" w:author="Mahshid Jafarpour" w:date="2023-12-04T00:40:00Z">
        <w:r w:rsidR="00FC1D65" w:rsidRPr="009F3C71" w:rsidDel="00A60E2F">
          <w:rPr>
            <w:sz w:val="24"/>
          </w:rPr>
          <w:delText xml:space="preserve"> To streamline this process, the "Gof" class, when used in conjunction with the "Distfit" class, offers a powerful tool for evaluating the fit of data to a specified distribution</w:delText>
        </w:r>
      </w:del>
      <w:r w:rsidR="00FC1D65" w:rsidRPr="009F3C71">
        <w:rPr>
          <w:sz w:val="24"/>
        </w:rPr>
        <w:t xml:space="preserve">. </w:t>
      </w:r>
      <w:del w:id="175" w:author="Mahshid Jafarpour" w:date="2023-12-04T00:40:00Z">
        <w:r w:rsidR="00FC1D65" w:rsidRPr="009F3C71" w:rsidDel="00D36A79">
          <w:rPr>
            <w:sz w:val="24"/>
          </w:rPr>
          <w:delText>This article provides a comprehensive guide on leveraging these classes for effective goodness-of-fit analysis.</w:delText>
        </w:r>
      </w:del>
    </w:p>
    <w:p w14:paraId="3B1A61F0" w14:textId="7A8B471D" w:rsidR="00FC1D65" w:rsidRPr="009F3C71" w:rsidRDefault="00FC1D65" w:rsidP="00754485">
      <w:pPr>
        <w:spacing w:line="360" w:lineRule="auto"/>
        <w:jc w:val="both"/>
        <w:rPr>
          <w:rFonts w:ascii="Segoe UI" w:hAnsi="Segoe UI" w:cs="Segoe UI"/>
        </w:rPr>
      </w:pPr>
      <w:r w:rsidRPr="009F3C71">
        <w:rPr>
          <w:rFonts w:ascii="Segoe UI" w:hAnsi="Segoe UI" w:cs="Segoe UI"/>
        </w:rPr>
        <w:t xml:space="preserve">The </w:t>
      </w:r>
      <w:del w:id="176" w:author="Mahshid Jafarpour" w:date="2023-12-04T00:41:00Z">
        <w:r w:rsidRPr="009F3C71" w:rsidDel="00356ACA">
          <w:rPr>
            <w:rFonts w:ascii="Segoe UI" w:hAnsi="Segoe UI" w:cs="Segoe UI"/>
          </w:rPr>
          <w:delText>"gof" module is designed to assess the goodness of fit for a given dataset to a specified distribution. F</w:delText>
        </w:r>
      </w:del>
      <w:ins w:id="177" w:author="Mahshid Jafarpour" w:date="2023-12-04T00:41:00Z">
        <w:r w:rsidR="00356ACA">
          <w:rPr>
            <w:rFonts w:ascii="Segoe UI" w:hAnsi="Segoe UI" w:cs="Segoe UI"/>
          </w:rPr>
          <w:t>f</w:t>
        </w:r>
      </w:ins>
      <w:r w:rsidRPr="009F3C71">
        <w:rPr>
          <w:rFonts w:ascii="Segoe UI" w:hAnsi="Segoe UI" w:cs="Segoe UI"/>
        </w:rPr>
        <w:t>ollowing are the key components of this module:</w:t>
      </w:r>
    </w:p>
    <w:p w14:paraId="7E2C0A80" w14:textId="77777777"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Initialization</w:t>
      </w:r>
      <w:r w:rsidRPr="004B75BF">
        <w:rPr>
          <w:rFonts w:cstheme="minorHAnsi"/>
          <w:sz w:val="24"/>
          <w:szCs w:val="24"/>
        </w:rPr>
        <w:t xml:space="preserve">: Initializes the </w:t>
      </w:r>
      <w:proofErr w:type="spellStart"/>
      <w:r w:rsidRPr="004B75BF">
        <w:rPr>
          <w:rFonts w:cstheme="minorHAnsi"/>
          <w:sz w:val="24"/>
          <w:szCs w:val="24"/>
        </w:rPr>
        <w:t>Gof</w:t>
      </w:r>
      <w:proofErr w:type="spellEnd"/>
      <w:r w:rsidRPr="004B75BF">
        <w:rPr>
          <w:rFonts w:cstheme="minorHAnsi"/>
          <w:sz w:val="24"/>
          <w:szCs w:val="24"/>
        </w:rPr>
        <w:t xml:space="preserve"> class with the distribution type (</w:t>
      </w:r>
      <w:proofErr w:type="spellStart"/>
      <w:r w:rsidRPr="004B75BF">
        <w:rPr>
          <w:rFonts w:cstheme="minorHAnsi"/>
          <w:sz w:val="24"/>
          <w:szCs w:val="24"/>
        </w:rPr>
        <w:t>dist_type</w:t>
      </w:r>
      <w:proofErr w:type="spellEnd"/>
      <w:r w:rsidRPr="004B75BF">
        <w:rPr>
          <w:rFonts w:cstheme="minorHAnsi"/>
          <w:sz w:val="24"/>
          <w:szCs w:val="24"/>
        </w:rPr>
        <w:t>) and its parameters (par). The class automatically determines the number of estimated parameters (s) based on the distribution type.</w:t>
      </w:r>
    </w:p>
    <w:p w14:paraId="7A9BDA4A" w14:textId="53BDEB42"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t>Frequency Calculation</w:t>
      </w:r>
      <w:r w:rsidRPr="004B75BF">
        <w:rPr>
          <w:rFonts w:cstheme="minorHAnsi"/>
          <w:sz w:val="24"/>
          <w:szCs w:val="24"/>
        </w:rPr>
        <w:t xml:space="preserve">: Calculates the frequency of </w:t>
      </w:r>
      <w:proofErr w:type="spellStart"/>
      <w:r w:rsidRPr="004B75BF">
        <w:rPr>
          <w:rFonts w:cstheme="minorHAnsi"/>
          <w:sz w:val="24"/>
          <w:szCs w:val="24"/>
        </w:rPr>
        <w:t>the</w:t>
      </w:r>
      <w:del w:id="178" w:author="Mahshid Jafarpour" w:date="2023-12-04T00:43:00Z">
        <w:r w:rsidRPr="004B75BF" w:rsidDel="005100C4">
          <w:rPr>
            <w:rFonts w:cstheme="minorHAnsi"/>
            <w:sz w:val="24"/>
            <w:szCs w:val="24"/>
          </w:rPr>
          <w:delText xml:space="preserve"> observed</w:delText>
        </w:r>
      </w:del>
      <w:ins w:id="179" w:author="Mahshid Jafarpour" w:date="2023-12-04T00:42:00Z">
        <w:r w:rsidR="00C849A5">
          <w:rPr>
            <w:rFonts w:cstheme="minorHAnsi"/>
            <w:sz w:val="24"/>
            <w:szCs w:val="24"/>
          </w:rPr>
          <w:t>expected</w:t>
        </w:r>
      </w:ins>
      <w:proofErr w:type="spellEnd"/>
      <w:r w:rsidRPr="004B75BF">
        <w:rPr>
          <w:rFonts w:cstheme="minorHAnsi"/>
          <w:sz w:val="24"/>
          <w:szCs w:val="24"/>
        </w:rPr>
        <w:t xml:space="preserve"> data within</w:t>
      </w:r>
      <w:ins w:id="180" w:author="Mahshid Jafarpour" w:date="2023-12-04T00:42:00Z">
        <w:r w:rsidR="00C849A5">
          <w:rPr>
            <w:rFonts w:cstheme="minorHAnsi"/>
            <w:sz w:val="24"/>
            <w:szCs w:val="24"/>
          </w:rPr>
          <w:t xml:space="preserve"> the</w:t>
        </w:r>
      </w:ins>
      <w:r w:rsidRPr="004B75BF">
        <w:rPr>
          <w:rFonts w:cstheme="minorHAnsi"/>
          <w:sz w:val="24"/>
          <w:szCs w:val="24"/>
        </w:rPr>
        <w:t xml:space="preserve"> specified bin edges. This </w:t>
      </w:r>
      <w:ins w:id="181" w:author="Mahshid Jafarpour" w:date="2023-12-04T00:44:00Z">
        <w:r w:rsidR="008359BB">
          <w:rPr>
            <w:rFonts w:cstheme="minorHAnsi"/>
            <w:sz w:val="24"/>
            <w:szCs w:val="24"/>
          </w:rPr>
          <w:t>step</w:t>
        </w:r>
      </w:ins>
      <w:ins w:id="182" w:author="Mahshid Jafarpour" w:date="2023-12-04T00:41:00Z">
        <w:r w:rsidR="0061268F">
          <w:rPr>
            <w:rFonts w:cstheme="minorHAnsi"/>
            <w:sz w:val="24"/>
            <w:szCs w:val="24"/>
          </w:rPr>
          <w:t xml:space="preserve"> is required </w:t>
        </w:r>
      </w:ins>
      <w:del w:id="183" w:author="Mahshid Jafarpour" w:date="2023-12-04T00:41:00Z">
        <w:r w:rsidRPr="004B75BF" w:rsidDel="0061268F">
          <w:rPr>
            <w:rFonts w:cstheme="minorHAnsi"/>
            <w:sz w:val="24"/>
            <w:szCs w:val="24"/>
          </w:rPr>
          <w:delText xml:space="preserve">step is </w:delText>
        </w:r>
        <w:r w:rsidRPr="004B75BF" w:rsidDel="00356ACA">
          <w:rPr>
            <w:rFonts w:cstheme="minorHAnsi"/>
            <w:sz w:val="24"/>
            <w:szCs w:val="24"/>
          </w:rPr>
          <w:delText>crucial</w:delText>
        </w:r>
      </w:del>
      <w:r w:rsidRPr="004B75BF">
        <w:rPr>
          <w:rFonts w:cstheme="minorHAnsi"/>
          <w:sz w:val="24"/>
          <w:szCs w:val="24"/>
        </w:rPr>
        <w:t xml:space="preserve"> </w:t>
      </w:r>
      <w:ins w:id="184" w:author="Mahshid Jafarpour" w:date="2023-12-04T00:41:00Z">
        <w:r w:rsidR="0061268F">
          <w:rPr>
            <w:rFonts w:cstheme="minorHAnsi"/>
            <w:sz w:val="24"/>
            <w:szCs w:val="24"/>
          </w:rPr>
          <w:t xml:space="preserve">to calculate </w:t>
        </w:r>
      </w:ins>
      <w:ins w:id="185" w:author="Mahshid Jafarpour" w:date="2023-12-04T00:44:00Z">
        <w:r w:rsidR="008359BB">
          <w:rPr>
            <w:rFonts w:cstheme="minorHAnsi"/>
            <w:sz w:val="24"/>
            <w:szCs w:val="24"/>
          </w:rPr>
          <w:t xml:space="preserve">the </w:t>
        </w:r>
      </w:ins>
      <w:ins w:id="186" w:author="Mahshid Jafarpour" w:date="2023-12-04T00:41:00Z">
        <w:r w:rsidR="0061268F">
          <w:rPr>
            <w:rFonts w:cstheme="minorHAnsi"/>
            <w:sz w:val="24"/>
            <w:szCs w:val="24"/>
          </w:rPr>
          <w:t>test statist</w:t>
        </w:r>
      </w:ins>
      <w:ins w:id="187" w:author="Mahshid Jafarpour" w:date="2023-12-04T00:42:00Z">
        <w:r w:rsidR="0061268F">
          <w:rPr>
            <w:rFonts w:cstheme="minorHAnsi"/>
            <w:sz w:val="24"/>
            <w:szCs w:val="24"/>
          </w:rPr>
          <w:t xml:space="preserve">ics </w:t>
        </w:r>
        <w:proofErr w:type="spellStart"/>
        <w:r w:rsidR="0061268F">
          <w:rPr>
            <w:rFonts w:cstheme="minorHAnsi"/>
            <w:sz w:val="24"/>
            <w:szCs w:val="24"/>
          </w:rPr>
          <w:t>for</w:t>
        </w:r>
      </w:ins>
      <w:del w:id="188" w:author="Mahshid Jafarpour" w:date="2023-12-04T00:42:00Z">
        <w:r w:rsidRPr="004B75BF" w:rsidDel="0061268F">
          <w:rPr>
            <w:rFonts w:cstheme="minorHAnsi"/>
            <w:sz w:val="24"/>
            <w:szCs w:val="24"/>
          </w:rPr>
          <w:delText>for</w:delText>
        </w:r>
        <w:r w:rsidRPr="004B75BF" w:rsidDel="00C849A5">
          <w:rPr>
            <w:rFonts w:cstheme="minorHAnsi"/>
            <w:sz w:val="24"/>
            <w:szCs w:val="24"/>
          </w:rPr>
          <w:delText xml:space="preserve"> subsequent </w:delText>
        </w:r>
      </w:del>
      <w:r w:rsidRPr="004B75BF">
        <w:rPr>
          <w:rFonts w:cstheme="minorHAnsi"/>
          <w:sz w:val="24"/>
          <w:szCs w:val="24"/>
        </w:rPr>
        <w:t>goodness</w:t>
      </w:r>
      <w:proofErr w:type="spellEnd"/>
      <w:r w:rsidRPr="004B75BF">
        <w:rPr>
          <w:rFonts w:cstheme="minorHAnsi"/>
          <w:sz w:val="24"/>
          <w:szCs w:val="24"/>
        </w:rPr>
        <w:t xml:space="preserve">-of-fit </w:t>
      </w:r>
      <w:del w:id="189" w:author="Mahshid Jafarpour" w:date="2023-12-04T00:44:00Z">
        <w:r w:rsidRPr="004B75BF" w:rsidDel="008359BB">
          <w:rPr>
            <w:rFonts w:cstheme="minorHAnsi"/>
            <w:sz w:val="24"/>
            <w:szCs w:val="24"/>
          </w:rPr>
          <w:delText>analysis</w:delText>
        </w:r>
      </w:del>
      <w:ins w:id="190" w:author="Mahshid Jafarpour" w:date="2023-12-04T00:44:00Z">
        <w:r w:rsidR="008359BB">
          <w:rPr>
            <w:rFonts w:cstheme="minorHAnsi"/>
            <w:sz w:val="24"/>
            <w:szCs w:val="24"/>
          </w:rPr>
          <w:t>test</w:t>
        </w:r>
      </w:ins>
      <w:r w:rsidRPr="004B75BF">
        <w:rPr>
          <w:rFonts w:cstheme="minorHAnsi"/>
          <w:sz w:val="24"/>
          <w:szCs w:val="24"/>
        </w:rPr>
        <w:t>.</w:t>
      </w:r>
      <w:ins w:id="191" w:author="Mahshid Jafarpour" w:date="2023-12-04T00:44:00Z">
        <w:r w:rsidR="00596736">
          <w:rPr>
            <w:rFonts w:cstheme="minorHAnsi"/>
            <w:sz w:val="24"/>
            <w:szCs w:val="24"/>
          </w:rPr>
          <w:t xml:space="preserve"> This calculation is a</w:t>
        </w:r>
      </w:ins>
      <w:ins w:id="192" w:author="Mahshid Jafarpour" w:date="2023-12-04T00:45:00Z">
        <w:r w:rsidR="002B6C14">
          <w:rPr>
            <w:rFonts w:cstheme="minorHAnsi"/>
            <w:sz w:val="24"/>
            <w:szCs w:val="24"/>
          </w:rPr>
          <w:t xml:space="preserve"> numerical </w:t>
        </w:r>
      </w:ins>
      <w:ins w:id="193" w:author="Mahshid Jafarpour" w:date="2023-12-04T00:44:00Z">
        <w:r w:rsidR="00596736">
          <w:rPr>
            <w:rFonts w:cstheme="minorHAnsi"/>
            <w:sz w:val="24"/>
            <w:szCs w:val="24"/>
          </w:rPr>
          <w:t>approximat</w:t>
        </w:r>
      </w:ins>
      <w:ins w:id="194" w:author="Mahshid Jafarpour" w:date="2023-12-04T00:45:00Z">
        <w:r w:rsidR="002B6C14">
          <w:rPr>
            <w:rFonts w:cstheme="minorHAnsi"/>
            <w:sz w:val="24"/>
            <w:szCs w:val="24"/>
          </w:rPr>
          <w:t>ion</w:t>
        </w:r>
      </w:ins>
      <w:ins w:id="195" w:author="Mahshid Jafarpour" w:date="2023-12-04T00:44:00Z">
        <w:r w:rsidR="00596736">
          <w:rPr>
            <w:rFonts w:cstheme="minorHAnsi"/>
            <w:sz w:val="24"/>
            <w:szCs w:val="24"/>
          </w:rPr>
          <w:t xml:space="preserve"> of the ex</w:t>
        </w:r>
      </w:ins>
      <w:ins w:id="196" w:author="Mahshid Jafarpour" w:date="2023-12-04T00:45:00Z">
        <w:r w:rsidR="00596736">
          <w:rPr>
            <w:rFonts w:cstheme="minorHAnsi"/>
            <w:sz w:val="24"/>
            <w:szCs w:val="24"/>
          </w:rPr>
          <w:t>pected data frequency as it is performed numerically</w:t>
        </w:r>
        <w:r w:rsidR="002B6C14">
          <w:rPr>
            <w:rFonts w:cstheme="minorHAnsi"/>
            <w:sz w:val="24"/>
            <w:szCs w:val="24"/>
          </w:rPr>
          <w:t xml:space="preserve">. </w:t>
        </w:r>
      </w:ins>
    </w:p>
    <w:p w14:paraId="48124A95" w14:textId="15598BF1" w:rsidR="00FC1D65" w:rsidRPr="004B75BF" w:rsidRDefault="00FC1D65" w:rsidP="00FC1D65">
      <w:pPr>
        <w:pStyle w:val="ListParagraph"/>
        <w:numPr>
          <w:ilvl w:val="0"/>
          <w:numId w:val="6"/>
        </w:numPr>
        <w:tabs>
          <w:tab w:val="left" w:pos="2610"/>
        </w:tabs>
        <w:spacing w:line="360" w:lineRule="auto"/>
        <w:jc w:val="both"/>
        <w:rPr>
          <w:rFonts w:cstheme="minorHAnsi"/>
          <w:sz w:val="24"/>
          <w:szCs w:val="24"/>
        </w:rPr>
      </w:pPr>
      <w:r w:rsidRPr="004B75BF">
        <w:rPr>
          <w:rFonts w:cstheme="minorHAnsi"/>
          <w:b/>
          <w:sz w:val="24"/>
          <w:szCs w:val="24"/>
        </w:rPr>
        <w:lastRenderedPageBreak/>
        <w:t>Binning Optimization</w:t>
      </w:r>
      <w:r w:rsidRPr="004B75BF">
        <w:rPr>
          <w:rFonts w:cstheme="minorHAnsi"/>
          <w:sz w:val="24"/>
          <w:szCs w:val="24"/>
        </w:rPr>
        <w:t xml:space="preserve">: Optimizes bins by combining adjacent bins if the expected frequency is less than 5. </w:t>
      </w:r>
      <w:ins w:id="197" w:author="Mahshid Jafarpour" w:date="2023-12-04T00:44:00Z">
        <w:r w:rsidR="00596736">
          <w:rPr>
            <w:rFonts w:cstheme="minorHAnsi"/>
            <w:sz w:val="24"/>
            <w:szCs w:val="24"/>
          </w:rPr>
          <w:t xml:space="preserve">However, </w:t>
        </w:r>
      </w:ins>
      <w:del w:id="198" w:author="Mahshid Jafarpour" w:date="2023-12-04T00:44:00Z">
        <w:r w:rsidRPr="004B75BF" w:rsidDel="00596736">
          <w:rPr>
            <w:rFonts w:cstheme="minorHAnsi"/>
            <w:sz w:val="24"/>
            <w:szCs w:val="24"/>
          </w:rPr>
          <w:delText>I</w:delText>
        </w:r>
      </w:del>
      <w:ins w:id="199" w:author="Mahshid Jafarpour" w:date="2023-12-04T00:44:00Z">
        <w:r w:rsidR="00596736">
          <w:rPr>
            <w:rFonts w:cstheme="minorHAnsi"/>
            <w:sz w:val="24"/>
            <w:szCs w:val="24"/>
          </w:rPr>
          <w:t>i</w:t>
        </w:r>
      </w:ins>
      <w:r w:rsidRPr="004B75BF">
        <w:rPr>
          <w:rFonts w:cstheme="minorHAnsi"/>
          <w:sz w:val="24"/>
          <w:szCs w:val="24"/>
        </w:rPr>
        <w:t>t ensures a minimum of 3 bins even when frequencies are low.</w:t>
      </w:r>
    </w:p>
    <w:p w14:paraId="00C42028" w14:textId="7F577B4F" w:rsidR="00FC1D65" w:rsidRPr="003A1073" w:rsidRDefault="00FC1D65" w:rsidP="003A1073">
      <w:pPr>
        <w:pStyle w:val="ListParagraph"/>
        <w:numPr>
          <w:ilvl w:val="0"/>
          <w:numId w:val="6"/>
        </w:numPr>
        <w:tabs>
          <w:tab w:val="left" w:pos="2610"/>
        </w:tabs>
        <w:spacing w:line="360" w:lineRule="auto"/>
        <w:jc w:val="both"/>
        <w:rPr>
          <w:rFonts w:cstheme="minorHAnsi"/>
          <w:sz w:val="24"/>
          <w:szCs w:val="24"/>
          <w:rPrChange w:id="200" w:author="Mahshid Jafarpour" w:date="2023-12-04T00:47:00Z">
            <w:rPr/>
          </w:rPrChange>
        </w:rPr>
      </w:pPr>
      <w:r w:rsidRPr="004B75BF">
        <w:rPr>
          <w:rFonts w:cstheme="minorHAnsi"/>
          <w:b/>
          <w:sz w:val="24"/>
          <w:szCs w:val="24"/>
        </w:rPr>
        <w:t>Goodness of Fit Test</w:t>
      </w:r>
      <w:r w:rsidRPr="004B75BF">
        <w:rPr>
          <w:rFonts w:cstheme="minorHAnsi"/>
          <w:sz w:val="24"/>
          <w:szCs w:val="24"/>
        </w:rPr>
        <w:t>: Conducts a goodness-of-fit test using the chi-squared statistic. It generates expected data based on the specified distribution, calculates observed and expected frequencies, optimizes bins, and performs the chi-squared test.</w:t>
      </w:r>
      <w:ins w:id="201" w:author="Mahshid Jafarpour" w:date="2023-12-04T00:47:00Z">
        <w:r w:rsidR="004301D1">
          <w:rPr>
            <w:rFonts w:cstheme="minorHAnsi"/>
            <w:sz w:val="24"/>
            <w:szCs w:val="24"/>
          </w:rPr>
          <w:t xml:space="preserve"> </w:t>
        </w:r>
        <w:r w:rsidR="004301D1">
          <w:rPr>
            <w:rFonts w:cstheme="minorHAnsi"/>
            <w:sz w:val="24"/>
            <w:szCs w:val="24"/>
          </w:rPr>
          <w:t>As a result</w:t>
        </w:r>
        <w:r w:rsidR="004301D1">
          <w:rPr>
            <w:rFonts w:cstheme="minorHAnsi"/>
            <w:sz w:val="24"/>
            <w:szCs w:val="24"/>
          </w:rPr>
          <w:t xml:space="preserve"> of approximate frequency calculation for the expected data</w:t>
        </w:r>
        <w:r w:rsidR="004301D1">
          <w:rPr>
            <w:rFonts w:cstheme="minorHAnsi"/>
            <w:sz w:val="24"/>
            <w:szCs w:val="24"/>
          </w:rPr>
          <w:t xml:space="preserve">, the goodness of fit test is </w:t>
        </w:r>
        <w:proofErr w:type="gramStart"/>
        <w:r w:rsidR="004301D1">
          <w:rPr>
            <w:rFonts w:cstheme="minorHAnsi"/>
            <w:sz w:val="24"/>
            <w:szCs w:val="24"/>
          </w:rPr>
          <w:t>approximate</w:t>
        </w:r>
        <w:proofErr w:type="gramEnd"/>
        <w:r w:rsidR="004301D1">
          <w:rPr>
            <w:rFonts w:cstheme="minorHAnsi"/>
            <w:sz w:val="24"/>
            <w:szCs w:val="24"/>
          </w:rPr>
          <w:t xml:space="preserve"> and the results should be treated cautiously when the test statistics and critical values are close in values.</w:t>
        </w:r>
      </w:ins>
    </w:p>
    <w:p w14:paraId="7F1252D4" w14:textId="784D5222" w:rsidR="00FC1D65" w:rsidRPr="004B75BF" w:rsidRDefault="00FC1D65" w:rsidP="00754485">
      <w:pPr>
        <w:spacing w:line="360" w:lineRule="auto"/>
        <w:jc w:val="both"/>
        <w:rPr>
          <w:rFonts w:cstheme="minorHAnsi"/>
          <w:sz w:val="24"/>
          <w:szCs w:val="24"/>
        </w:rPr>
      </w:pPr>
      <w:r w:rsidRPr="004B75BF">
        <w:rPr>
          <w:rFonts w:cstheme="minorHAnsi"/>
          <w:sz w:val="24"/>
          <w:szCs w:val="24"/>
        </w:rPr>
        <w:t xml:space="preserve">The </w:t>
      </w:r>
      <w:del w:id="202" w:author="Mahshid Jafarpour" w:date="2023-12-04T00:48:00Z">
        <w:r w:rsidRPr="004B75BF" w:rsidDel="0014168C">
          <w:rPr>
            <w:rFonts w:cstheme="minorHAnsi"/>
            <w:sz w:val="24"/>
            <w:szCs w:val="24"/>
          </w:rPr>
          <w:delText>effectiveness of the</w:delText>
        </w:r>
      </w:del>
      <w:r w:rsidRPr="004B75BF">
        <w:rPr>
          <w:rFonts w:cstheme="minorHAnsi"/>
          <w:sz w:val="24"/>
          <w:szCs w:val="24"/>
        </w:rPr>
        <w:t xml:space="preserve"> goodness-of-fit analysis </w:t>
      </w:r>
      <w:ins w:id="203" w:author="Mahshid Jafarpour" w:date="2023-12-04T00:48:00Z">
        <w:r w:rsidR="0014168C">
          <w:rPr>
            <w:rFonts w:cstheme="minorHAnsi"/>
            <w:sz w:val="24"/>
            <w:szCs w:val="24"/>
          </w:rPr>
          <w:t xml:space="preserve">should be </w:t>
        </w:r>
      </w:ins>
      <w:del w:id="204" w:author="Mahshid Jafarpour" w:date="2023-12-04T00:48:00Z">
        <w:r w:rsidRPr="004B75BF" w:rsidDel="0014168C">
          <w:rPr>
            <w:rFonts w:cstheme="minorHAnsi"/>
            <w:sz w:val="24"/>
            <w:szCs w:val="24"/>
          </w:rPr>
          <w:delText xml:space="preserve">is amplified when </w:delText>
        </w:r>
      </w:del>
      <w:r w:rsidRPr="004B75BF">
        <w:rPr>
          <w:rFonts w:cstheme="minorHAnsi"/>
          <w:sz w:val="24"/>
          <w:szCs w:val="24"/>
        </w:rPr>
        <w:t>used in conjunction with the "</w:t>
      </w:r>
      <w:proofErr w:type="spellStart"/>
      <w:r w:rsidRPr="004B75BF">
        <w:rPr>
          <w:rFonts w:cstheme="minorHAnsi"/>
          <w:sz w:val="24"/>
          <w:szCs w:val="24"/>
        </w:rPr>
        <w:t>distfit</w:t>
      </w:r>
      <w:proofErr w:type="spellEnd"/>
      <w:r w:rsidRPr="004B75BF">
        <w:rPr>
          <w:rFonts w:cstheme="minorHAnsi"/>
          <w:sz w:val="24"/>
          <w:szCs w:val="24"/>
        </w:rPr>
        <w:t>" class</w:t>
      </w:r>
      <w:ins w:id="205" w:author="Mahshid Jafarpour" w:date="2023-12-04T00:48:00Z">
        <w:r w:rsidR="0014168C">
          <w:rPr>
            <w:rFonts w:cstheme="minorHAnsi"/>
            <w:sz w:val="24"/>
            <w:szCs w:val="24"/>
          </w:rPr>
          <w:t xml:space="preserve"> </w:t>
        </w:r>
        <w:r w:rsidR="00462ECA">
          <w:rPr>
            <w:rFonts w:cstheme="minorHAnsi"/>
            <w:sz w:val="24"/>
            <w:szCs w:val="24"/>
          </w:rPr>
          <w:t>to ensure the selected d</w:t>
        </w:r>
      </w:ins>
      <w:ins w:id="206" w:author="Mahshid Jafarpour" w:date="2023-12-04T00:49:00Z">
        <w:r w:rsidR="00462ECA">
          <w:rPr>
            <w:rFonts w:cstheme="minorHAnsi"/>
            <w:sz w:val="24"/>
            <w:szCs w:val="24"/>
          </w:rPr>
          <w:t xml:space="preserve">istribution and its </w:t>
        </w:r>
      </w:ins>
      <w:ins w:id="207" w:author="Mahshid Jafarpour" w:date="2023-12-04T00:48:00Z">
        <w:r w:rsidR="00462ECA">
          <w:rPr>
            <w:rFonts w:cstheme="minorHAnsi"/>
            <w:sz w:val="24"/>
            <w:szCs w:val="24"/>
          </w:rPr>
          <w:t>estimated parameters</w:t>
        </w:r>
      </w:ins>
      <w:ins w:id="208" w:author="Mahshid Jafarpour" w:date="2023-12-04T00:49:00Z">
        <w:r w:rsidR="00462ECA">
          <w:rPr>
            <w:rFonts w:cstheme="minorHAnsi"/>
            <w:sz w:val="24"/>
            <w:szCs w:val="24"/>
          </w:rPr>
          <w:t xml:space="preserve"> are a good fit</w:t>
        </w:r>
      </w:ins>
      <w:r w:rsidRPr="004B75BF">
        <w:rPr>
          <w:rFonts w:cstheme="minorHAnsi"/>
          <w:sz w:val="24"/>
          <w:szCs w:val="24"/>
        </w:rPr>
        <w:t xml:space="preserve">. The </w:t>
      </w:r>
      <w:del w:id="209" w:author="Mahshid Jafarpour" w:date="2023-12-04T00:49:00Z">
        <w:r w:rsidRPr="004B75BF" w:rsidDel="0043391A">
          <w:rPr>
            <w:rFonts w:cstheme="minorHAnsi"/>
            <w:sz w:val="24"/>
            <w:szCs w:val="24"/>
          </w:rPr>
          <w:delText>"</w:delText>
        </w:r>
      </w:del>
      <w:ins w:id="210" w:author="Mahshid Jafarpour" w:date="2023-12-04T00:49:00Z">
        <w:r w:rsidR="0043391A">
          <w:rPr>
            <w:rFonts w:cstheme="minorHAnsi"/>
            <w:sz w:val="24"/>
            <w:szCs w:val="24"/>
          </w:rPr>
          <w:t>“</w:t>
        </w:r>
      </w:ins>
      <w:proofErr w:type="spellStart"/>
      <w:r w:rsidRPr="004B75BF">
        <w:rPr>
          <w:rFonts w:cstheme="minorHAnsi"/>
          <w:sz w:val="24"/>
          <w:szCs w:val="24"/>
        </w:rPr>
        <w:t>distfit</w:t>
      </w:r>
      <w:proofErr w:type="spellEnd"/>
      <w:del w:id="211" w:author="Mahshid Jafarpour" w:date="2023-12-04T00:49:00Z">
        <w:r w:rsidRPr="004B75BF" w:rsidDel="0043391A">
          <w:rPr>
            <w:rFonts w:cstheme="minorHAnsi"/>
            <w:sz w:val="24"/>
            <w:szCs w:val="24"/>
          </w:rPr>
          <w:delText>"</w:delText>
        </w:r>
      </w:del>
      <w:ins w:id="212" w:author="Mahshid Jafarpour" w:date="2023-12-04T00:49:00Z">
        <w:r w:rsidR="0043391A">
          <w:rPr>
            <w:rFonts w:cstheme="minorHAnsi"/>
            <w:sz w:val="24"/>
            <w:szCs w:val="24"/>
          </w:rPr>
          <w:t>”</w:t>
        </w:r>
      </w:ins>
      <w:r w:rsidRPr="004B75BF">
        <w:rPr>
          <w:rFonts w:cstheme="minorHAnsi"/>
          <w:sz w:val="24"/>
          <w:szCs w:val="24"/>
        </w:rPr>
        <w:t xml:space="preserve"> class, as previously discussed, efficiently fits data to a variety of probability distributions using the </w:t>
      </w:r>
      <w:del w:id="213" w:author="Mahshid Jafarpour" w:date="2023-12-04T01:28:00Z">
        <w:r w:rsidRPr="004B75BF" w:rsidDel="00C45B17">
          <w:rPr>
            <w:rFonts w:cstheme="minorHAnsi"/>
            <w:sz w:val="24"/>
            <w:szCs w:val="24"/>
          </w:rPr>
          <w:delText>Maximum Likelihood Estimate (</w:delText>
        </w:r>
      </w:del>
      <w:r w:rsidRPr="004B75BF">
        <w:rPr>
          <w:rFonts w:cstheme="minorHAnsi"/>
          <w:sz w:val="24"/>
          <w:szCs w:val="24"/>
        </w:rPr>
        <w:t>MLE</w:t>
      </w:r>
      <w:del w:id="214" w:author="Mahshid Jafarpour" w:date="2023-12-04T01:28:00Z">
        <w:r w:rsidRPr="004B75BF" w:rsidDel="00C45B17">
          <w:rPr>
            <w:rFonts w:cstheme="minorHAnsi"/>
            <w:sz w:val="24"/>
            <w:szCs w:val="24"/>
          </w:rPr>
          <w:delText>)</w:delText>
        </w:r>
      </w:del>
      <w:r w:rsidRPr="004B75BF">
        <w:rPr>
          <w:rFonts w:cstheme="minorHAnsi"/>
          <w:sz w:val="24"/>
          <w:szCs w:val="24"/>
        </w:rPr>
        <w:t xml:space="preserve"> method.</w:t>
      </w:r>
    </w:p>
    <w:p w14:paraId="7D0086F9" w14:textId="77777777" w:rsidR="00057C75" w:rsidRPr="009F3C71" w:rsidRDefault="002F7D3D" w:rsidP="00057C75">
      <w:pPr>
        <w:pStyle w:val="ListParagraph"/>
        <w:numPr>
          <w:ilvl w:val="1"/>
          <w:numId w:val="1"/>
        </w:numPr>
        <w:spacing w:line="360" w:lineRule="auto"/>
        <w:ind w:left="630" w:hanging="630"/>
        <w:jc w:val="both"/>
        <w:rPr>
          <w:b/>
          <w:bCs/>
          <w:sz w:val="36"/>
        </w:rPr>
      </w:pPr>
      <w:r w:rsidRPr="009F3C71">
        <w:rPr>
          <w:b/>
          <w:bCs/>
          <w:sz w:val="36"/>
        </w:rPr>
        <w:t>Supported Distribution Types</w:t>
      </w:r>
      <w:r w:rsidR="009560D7">
        <w:rPr>
          <w:b/>
          <w:bCs/>
          <w:sz w:val="36"/>
        </w:rPr>
        <w:t xml:space="preserve"> and Tests</w:t>
      </w:r>
    </w:p>
    <w:p w14:paraId="184702DC" w14:textId="3AB690D7" w:rsidR="00771DD6" w:rsidRPr="009F3C71" w:rsidRDefault="0043391A" w:rsidP="00771DD6">
      <w:pPr>
        <w:spacing w:line="360" w:lineRule="auto"/>
        <w:jc w:val="both"/>
        <w:rPr>
          <w:rFonts w:ascii="Segoe UI" w:hAnsi="Segoe UI" w:cs="Segoe UI"/>
        </w:rPr>
      </w:pPr>
      <w:ins w:id="215" w:author="Mahshid Jafarpour" w:date="2023-12-04T00:49:00Z">
        <w:r>
          <w:rPr>
            <w:rFonts w:ascii="Segoe UI" w:hAnsi="Segoe UI" w:cs="Segoe UI"/>
          </w:rPr>
          <w:t xml:space="preserve">As discussed, </w:t>
        </w:r>
      </w:ins>
      <w:proofErr w:type="spellStart"/>
      <w:r w:rsidR="00771DD6" w:rsidRPr="009F3C71">
        <w:rPr>
          <w:rFonts w:ascii="Segoe UI" w:hAnsi="Segoe UI" w:cs="Segoe UI"/>
        </w:rPr>
        <w:t>DistFit</w:t>
      </w:r>
      <w:proofErr w:type="spellEnd"/>
      <w:r w:rsidR="00771DD6" w:rsidRPr="009F3C71">
        <w:rPr>
          <w:rFonts w:ascii="Segoe UI" w:hAnsi="Segoe UI" w:cs="Segoe UI"/>
        </w:rPr>
        <w:t xml:space="preserve"> is a useful</w:t>
      </w:r>
      <w:r w:rsidR="002F7D3D" w:rsidRPr="009F3C71">
        <w:rPr>
          <w:rFonts w:ascii="Segoe UI" w:hAnsi="Segoe UI" w:cs="Segoe UI"/>
        </w:rPr>
        <w:t xml:space="preserve"> Python package designed for efficiently fitting data to a variety of probability distributions using </w:t>
      </w:r>
      <w:del w:id="216" w:author="Mahshid Jafarpour" w:date="2023-12-04T01:28:00Z">
        <w:r w:rsidR="002F7D3D" w:rsidRPr="009F3C71" w:rsidDel="00C45B17">
          <w:rPr>
            <w:rFonts w:ascii="Segoe UI" w:hAnsi="Segoe UI" w:cs="Segoe UI"/>
          </w:rPr>
          <w:delText>the Maximum Likelihood Estimate (</w:delText>
        </w:r>
      </w:del>
      <w:r w:rsidR="002F7D3D" w:rsidRPr="009F3C71">
        <w:rPr>
          <w:rFonts w:ascii="Segoe UI" w:hAnsi="Segoe UI" w:cs="Segoe UI"/>
        </w:rPr>
        <w:t>MLE</w:t>
      </w:r>
      <w:del w:id="217" w:author="Mahshid Jafarpour" w:date="2023-12-04T01:28:00Z">
        <w:r w:rsidR="002F7D3D" w:rsidRPr="009F3C71" w:rsidDel="00C45B17">
          <w:rPr>
            <w:rFonts w:ascii="Segoe UI" w:hAnsi="Segoe UI" w:cs="Segoe UI"/>
          </w:rPr>
          <w:delText>)</w:delText>
        </w:r>
      </w:del>
      <w:r w:rsidR="002F7D3D" w:rsidRPr="009F3C71">
        <w:rPr>
          <w:rFonts w:ascii="Segoe UI" w:hAnsi="Segoe UI" w:cs="Segoe UI"/>
        </w:rPr>
        <w:t xml:space="preserve"> method. The package supports both discrete and continuous distributions, providing users with a versatile tool for statistical analysis. </w:t>
      </w:r>
      <w:ins w:id="218" w:author="Mahshid Jafarpour" w:date="2023-12-04T00:50:00Z">
        <w:r w:rsidR="007F2CB2">
          <w:rPr>
            <w:rFonts w:ascii="Segoe UI" w:hAnsi="Segoe UI" w:cs="Segoe UI"/>
          </w:rPr>
          <w:t xml:space="preserve">The characteristics of the </w:t>
        </w:r>
      </w:ins>
      <w:del w:id="219" w:author="Mahshid Jafarpour" w:date="2023-12-04T00:50:00Z">
        <w:r w:rsidR="00771DD6" w:rsidRPr="009F3C71" w:rsidDel="007F2CB2">
          <w:rPr>
            <w:rFonts w:ascii="Segoe UI" w:hAnsi="Segoe UI" w:cs="Segoe UI"/>
          </w:rPr>
          <w:delText>Different</w:delText>
        </w:r>
      </w:del>
      <w:r w:rsidR="00771DD6" w:rsidRPr="009F3C71">
        <w:rPr>
          <w:rFonts w:ascii="Segoe UI" w:hAnsi="Segoe UI" w:cs="Segoe UI"/>
        </w:rPr>
        <w:t xml:space="preserve"> datasets </w:t>
      </w:r>
      <w:del w:id="220" w:author="Mahshid Jafarpour" w:date="2023-12-04T00:50:00Z">
        <w:r w:rsidR="00771DD6" w:rsidRPr="009F3C71" w:rsidDel="007F2CB2">
          <w:rPr>
            <w:rFonts w:ascii="Segoe UI" w:hAnsi="Segoe UI" w:cs="Segoe UI"/>
          </w:rPr>
          <w:delText>may exhibit varying</w:delText>
        </w:r>
        <w:r w:rsidR="00771DD6" w:rsidRPr="009F3C71" w:rsidDel="00F458B6">
          <w:rPr>
            <w:rFonts w:ascii="Segoe UI" w:hAnsi="Segoe UI" w:cs="Segoe UI"/>
          </w:rPr>
          <w:delText xml:space="preserve"> </w:delText>
        </w:r>
        <w:r w:rsidR="00771DD6" w:rsidRPr="009F3C71" w:rsidDel="007F2CB2">
          <w:rPr>
            <w:rFonts w:ascii="Segoe UI" w:hAnsi="Segoe UI" w:cs="Segoe UI"/>
          </w:rPr>
          <w:delText>characteristics,</w:delText>
        </w:r>
      </w:del>
      <w:r w:rsidR="00771DD6" w:rsidRPr="009F3C71">
        <w:rPr>
          <w:rFonts w:ascii="Segoe UI" w:hAnsi="Segoe UI" w:cs="Segoe UI"/>
        </w:rPr>
        <w:t xml:space="preserve"> </w:t>
      </w:r>
      <w:proofErr w:type="spellStart"/>
      <w:r w:rsidR="00771DD6" w:rsidRPr="009F3C71">
        <w:rPr>
          <w:rFonts w:ascii="Segoe UI" w:hAnsi="Segoe UI" w:cs="Segoe UI"/>
        </w:rPr>
        <w:t>influenc</w:t>
      </w:r>
      <w:ins w:id="221" w:author="Mahshid Jafarpour" w:date="2023-12-04T00:50:00Z">
        <w:r w:rsidR="007F2CB2">
          <w:rPr>
            <w:rFonts w:ascii="Segoe UI" w:hAnsi="Segoe UI" w:cs="Segoe UI"/>
          </w:rPr>
          <w:t>es</w:t>
        </w:r>
      </w:ins>
      <w:del w:id="222" w:author="Mahshid Jafarpour" w:date="2023-12-04T00:50:00Z">
        <w:r w:rsidR="00771DD6" w:rsidRPr="009F3C71" w:rsidDel="007F2CB2">
          <w:rPr>
            <w:rFonts w:ascii="Segoe UI" w:hAnsi="Segoe UI" w:cs="Segoe UI"/>
          </w:rPr>
          <w:delText xml:space="preserve">ing </w:delText>
        </w:r>
      </w:del>
      <w:r w:rsidR="00771DD6" w:rsidRPr="009F3C71">
        <w:rPr>
          <w:rFonts w:ascii="Segoe UI" w:hAnsi="Segoe UI" w:cs="Segoe UI"/>
        </w:rPr>
        <w:t>the</w:t>
      </w:r>
      <w:proofErr w:type="spellEnd"/>
      <w:r w:rsidR="00771DD6" w:rsidRPr="009F3C71">
        <w:rPr>
          <w:rFonts w:ascii="Segoe UI" w:hAnsi="Segoe UI" w:cs="Segoe UI"/>
        </w:rPr>
        <w:t xml:space="preserve"> choice of an appropriate distribution.</w:t>
      </w:r>
    </w:p>
    <w:p w14:paraId="774563E5" w14:textId="6829FB9B" w:rsidR="002F7D3D" w:rsidRPr="009F3C71" w:rsidRDefault="002F7D3D" w:rsidP="002F7D3D">
      <w:pPr>
        <w:spacing w:line="360" w:lineRule="auto"/>
        <w:jc w:val="both"/>
        <w:rPr>
          <w:rFonts w:ascii="Segoe UI" w:hAnsi="Segoe UI" w:cs="Segoe UI"/>
        </w:rPr>
      </w:pPr>
      <w:r w:rsidRPr="009F3C71">
        <w:rPr>
          <w:rFonts w:ascii="Segoe UI" w:hAnsi="Segoe UI" w:cs="Segoe UI"/>
        </w:rPr>
        <w:t xml:space="preserve">In this section, we introduce the </w:t>
      </w:r>
      <w:del w:id="223" w:author="Mahshid Jafarpour" w:date="2023-12-04T00:51:00Z">
        <w:r w:rsidRPr="009F3C71" w:rsidDel="00052977">
          <w:rPr>
            <w:rFonts w:ascii="Segoe UI" w:hAnsi="Segoe UI" w:cs="Segoe UI"/>
          </w:rPr>
          <w:delText xml:space="preserve">key </w:delText>
        </w:r>
      </w:del>
      <w:ins w:id="224" w:author="Mahshid Jafarpour" w:date="2023-12-04T00:51:00Z">
        <w:r w:rsidR="00052977">
          <w:rPr>
            <w:rFonts w:ascii="Segoe UI" w:hAnsi="Segoe UI" w:cs="Segoe UI"/>
          </w:rPr>
          <w:t>main</w:t>
        </w:r>
        <w:r w:rsidR="00052977" w:rsidRPr="009F3C71">
          <w:rPr>
            <w:rFonts w:ascii="Segoe UI" w:hAnsi="Segoe UI" w:cs="Segoe UI"/>
          </w:rPr>
          <w:t xml:space="preserve"> </w:t>
        </w:r>
      </w:ins>
      <w:r w:rsidRPr="009F3C71">
        <w:rPr>
          <w:rFonts w:ascii="Segoe UI" w:hAnsi="Segoe UI" w:cs="Segoe UI"/>
        </w:rPr>
        <w:t xml:space="preserve">distribution types supported by </w:t>
      </w:r>
      <w:proofErr w:type="spellStart"/>
      <w:r w:rsidRPr="009F3C71">
        <w:rPr>
          <w:rFonts w:ascii="Segoe UI" w:hAnsi="Segoe UI" w:cs="Segoe UI"/>
        </w:rPr>
        <w:t>DistFit</w:t>
      </w:r>
      <w:proofErr w:type="spellEnd"/>
      <w:r w:rsidRPr="009F3C71">
        <w:rPr>
          <w:rFonts w:ascii="Segoe UI" w:hAnsi="Segoe UI" w:cs="Segoe UI"/>
        </w:rPr>
        <w:t xml:space="preserve">, </w:t>
      </w:r>
      <w:r w:rsidR="00D35DDE">
        <w:rPr>
          <w:rFonts w:ascii="Segoe UI" w:hAnsi="Segoe UI" w:cs="Segoe UI"/>
        </w:rPr>
        <w:t>some examples and results</w:t>
      </w:r>
      <w:ins w:id="225" w:author="Mahshid Jafarpour" w:date="2023-12-04T00:51:00Z">
        <w:r w:rsidR="00052977">
          <w:rPr>
            <w:rFonts w:ascii="Segoe UI" w:hAnsi="Segoe UI" w:cs="Segoe UI"/>
          </w:rPr>
          <w:t>.</w:t>
        </w:r>
      </w:ins>
      <w:del w:id="226" w:author="Mahshid Jafarpour" w:date="2023-12-04T00:51:00Z">
        <w:r w:rsidR="00D35DDE" w:rsidDel="00052977">
          <w:rPr>
            <w:rFonts w:ascii="Segoe UI" w:hAnsi="Segoe UI" w:cs="Segoe UI"/>
          </w:rPr>
          <w:delText xml:space="preserve">, </w:delText>
        </w:r>
        <w:r w:rsidRPr="009F3C71" w:rsidDel="00052977">
          <w:rPr>
            <w:rFonts w:ascii="Segoe UI" w:hAnsi="Segoe UI" w:cs="Segoe UI"/>
          </w:rPr>
          <w:delText>each serving a unique purpose in modeling and understanding different types of datasets.</w:delText>
        </w:r>
      </w:del>
    </w:p>
    <w:p w14:paraId="3C164E50" w14:textId="77777777" w:rsidR="002F7D3D" w:rsidRPr="009F3C71" w:rsidRDefault="002F7D3D" w:rsidP="002F7D3D">
      <w:pPr>
        <w:pStyle w:val="ListParagraph"/>
        <w:numPr>
          <w:ilvl w:val="2"/>
          <w:numId w:val="1"/>
        </w:numPr>
        <w:spacing w:line="360" w:lineRule="auto"/>
        <w:ind w:left="900" w:hanging="900"/>
        <w:jc w:val="both"/>
        <w:rPr>
          <w:b/>
          <w:bCs/>
          <w:sz w:val="36"/>
        </w:rPr>
      </w:pPr>
      <w:r w:rsidRPr="009F3C71">
        <w:rPr>
          <w:b/>
          <w:bCs/>
          <w:sz w:val="36"/>
        </w:rPr>
        <w:t>Continuous Distributions</w:t>
      </w:r>
    </w:p>
    <w:p w14:paraId="3EC7324C" w14:textId="77777777" w:rsidR="004B0F84" w:rsidRPr="009F3C71" w:rsidRDefault="004B0F84" w:rsidP="002F7D3D">
      <w:pPr>
        <w:pStyle w:val="ListParagraph"/>
        <w:numPr>
          <w:ilvl w:val="3"/>
          <w:numId w:val="1"/>
        </w:numPr>
        <w:tabs>
          <w:tab w:val="left" w:pos="360"/>
          <w:tab w:val="left" w:pos="900"/>
          <w:tab w:val="left" w:pos="1170"/>
          <w:tab w:val="left" w:pos="1260"/>
        </w:tabs>
        <w:spacing w:line="360" w:lineRule="auto"/>
        <w:ind w:left="1350" w:hanging="1350"/>
        <w:jc w:val="both"/>
        <w:rPr>
          <w:b/>
          <w:bCs/>
          <w:sz w:val="36"/>
        </w:rPr>
      </w:pPr>
      <w:r w:rsidRPr="009F3C71">
        <w:rPr>
          <w:b/>
          <w:bCs/>
          <w:sz w:val="36"/>
        </w:rPr>
        <w:t>Uniform Distribution</w:t>
      </w:r>
    </w:p>
    <w:p w14:paraId="7AE16246" w14:textId="112B63C9" w:rsidR="004B0F84" w:rsidRDefault="0032708B" w:rsidP="004B0F84">
      <w:pPr>
        <w:tabs>
          <w:tab w:val="left" w:pos="360"/>
          <w:tab w:val="left" w:pos="990"/>
        </w:tabs>
        <w:spacing w:line="360" w:lineRule="auto"/>
        <w:ind w:left="18"/>
        <w:jc w:val="both"/>
        <w:rPr>
          <w:sz w:val="24"/>
        </w:rPr>
      </w:pPr>
      <w:r w:rsidRPr="009F3C71">
        <w:rPr>
          <w:sz w:val="24"/>
        </w:rPr>
        <w:t xml:space="preserve">The Uniform distribution models outcomes with equal likelihood over a specified range. </w:t>
      </w:r>
      <w:proofErr w:type="spellStart"/>
      <w:r w:rsidRPr="009F3C71">
        <w:rPr>
          <w:sz w:val="24"/>
        </w:rPr>
        <w:t>DistFit</w:t>
      </w:r>
      <w:proofErr w:type="spellEnd"/>
      <w:r w:rsidRPr="009F3C71">
        <w:rPr>
          <w:sz w:val="24"/>
        </w:rPr>
        <w:t xml:space="preserve"> estimates the lower ('a') and upper ('b') bounds through the MLE method. This type of </w:t>
      </w:r>
      <w:r w:rsidRPr="009F3C71">
        <w:rPr>
          <w:sz w:val="24"/>
        </w:rPr>
        <w:lastRenderedPageBreak/>
        <w:t>distribution is useful when each outcome within a range is equally likely, as seen in scenarios like random number generation.</w:t>
      </w:r>
      <w:ins w:id="227" w:author="Mahshid Jafarpour" w:date="2023-12-04T00:51:00Z">
        <w:r w:rsidR="00926962">
          <w:rPr>
            <w:sz w:val="24"/>
          </w:rPr>
          <w:t xml:space="preserve"> </w:t>
        </w:r>
      </w:ins>
    </w:p>
    <w:p w14:paraId="33842160" w14:textId="26A14CC3" w:rsidR="00883870" w:rsidRDefault="00506B0D" w:rsidP="00883870">
      <w:pPr>
        <w:tabs>
          <w:tab w:val="left" w:pos="360"/>
          <w:tab w:val="left" w:pos="990"/>
        </w:tabs>
        <w:spacing w:line="360" w:lineRule="auto"/>
        <w:ind w:left="18"/>
        <w:jc w:val="both"/>
        <w:rPr>
          <w:rFonts w:ascii="Segoe UI" w:hAnsi="Segoe UI" w:cs="Segoe UI"/>
          <w:color w:val="000000" w:themeColor="text1"/>
        </w:rPr>
      </w:pPr>
      <w:del w:id="228" w:author="Mahshid Jafarpour" w:date="2023-12-04T00:52:00Z">
        <w:r w:rsidRPr="00506B0D" w:rsidDel="00A37A6D">
          <w:rPr>
            <w:rFonts w:ascii="Segoe UI" w:hAnsi="Segoe UI" w:cs="Segoe UI"/>
            <w:color w:val="000000" w:themeColor="text1"/>
          </w:rPr>
          <w:delText>To exemplify</w:delText>
        </w:r>
      </w:del>
      <w:ins w:id="229" w:author="Mahshid Jafarpour" w:date="2023-12-04T00:52:00Z">
        <w:r w:rsidR="00A37A6D">
          <w:rPr>
            <w:rFonts w:ascii="Segoe UI" w:hAnsi="Segoe UI" w:cs="Segoe UI"/>
            <w:color w:val="000000" w:themeColor="text1"/>
          </w:rPr>
          <w:t xml:space="preserve">As an </w:t>
        </w:r>
        <w:proofErr w:type="spellStart"/>
        <w:r w:rsidR="00A37A6D">
          <w:rPr>
            <w:rFonts w:ascii="Segoe UI" w:hAnsi="Segoe UI" w:cs="Segoe UI"/>
            <w:color w:val="000000" w:themeColor="text1"/>
          </w:rPr>
          <w:t>example,</w:t>
        </w:r>
      </w:ins>
      <w:del w:id="230" w:author="Mahshid Jafarpour" w:date="2023-12-04T00:52:00Z">
        <w:r w:rsidRPr="00506B0D" w:rsidDel="00A37A6D">
          <w:rPr>
            <w:rFonts w:ascii="Segoe UI" w:hAnsi="Segoe UI" w:cs="Segoe UI"/>
            <w:color w:val="000000" w:themeColor="text1"/>
          </w:rPr>
          <w:delText xml:space="preserve"> the functionality of the DistFit package, </w:delText>
        </w:r>
      </w:del>
      <w:del w:id="231" w:author="Mahshid Jafarpour" w:date="2023-12-04T00:53:00Z">
        <w:r w:rsidRPr="00506B0D" w:rsidDel="00A80200">
          <w:rPr>
            <w:rFonts w:ascii="Segoe UI" w:hAnsi="Segoe UI" w:cs="Segoe UI"/>
            <w:color w:val="000000" w:themeColor="text1"/>
          </w:rPr>
          <w:delText xml:space="preserve">we conducted a comprehensive analysis of </w:delText>
        </w:r>
      </w:del>
      <w:r w:rsidRPr="00506B0D">
        <w:rPr>
          <w:rFonts w:ascii="Segoe UI" w:hAnsi="Segoe UI" w:cs="Segoe UI"/>
          <w:color w:val="000000" w:themeColor="text1"/>
        </w:rPr>
        <w:t>a</w:t>
      </w:r>
      <w:proofErr w:type="spellEnd"/>
      <w:r w:rsidRPr="00506B0D">
        <w:rPr>
          <w:rFonts w:ascii="Segoe UI" w:hAnsi="Segoe UI" w:cs="Segoe UI"/>
          <w:color w:val="000000" w:themeColor="text1"/>
        </w:rPr>
        <w:t xml:space="preserve"> </w:t>
      </w:r>
      <w:ins w:id="232" w:author="Mahshid Jafarpour" w:date="2023-12-04T00:53:00Z">
        <w:r w:rsidR="00A80200">
          <w:rPr>
            <w:rFonts w:ascii="Segoe UI" w:hAnsi="Segoe UI" w:cs="Segoe UI"/>
            <w:color w:val="000000" w:themeColor="text1"/>
          </w:rPr>
          <w:t xml:space="preserve">uniform </w:t>
        </w:r>
      </w:ins>
      <w:r w:rsidRPr="00506B0D">
        <w:rPr>
          <w:rFonts w:ascii="Segoe UI" w:hAnsi="Segoe UI" w:cs="Segoe UI"/>
          <w:color w:val="000000" w:themeColor="text1"/>
        </w:rPr>
        <w:t xml:space="preserve">dataset </w:t>
      </w:r>
      <w:ins w:id="233" w:author="Mahshid Jafarpour" w:date="2023-12-04T00:53:00Z">
        <w:r w:rsidR="00A80200">
          <w:rPr>
            <w:rFonts w:ascii="Segoe UI" w:hAnsi="Segoe UI" w:cs="Segoe UI"/>
            <w:color w:val="000000" w:themeColor="text1"/>
          </w:rPr>
          <w:t xml:space="preserve">is </w:t>
        </w:r>
      </w:ins>
      <w:r w:rsidRPr="00506B0D">
        <w:rPr>
          <w:rFonts w:ascii="Segoe UI" w:hAnsi="Segoe UI" w:cs="Segoe UI"/>
          <w:color w:val="000000" w:themeColor="text1"/>
        </w:rPr>
        <w:t xml:space="preserve">generated </w:t>
      </w:r>
      <w:ins w:id="234" w:author="Mahshid Jafarpour" w:date="2023-12-04T00:53:00Z">
        <w:r w:rsidR="00A80200">
          <w:rPr>
            <w:rFonts w:ascii="Segoe UI" w:hAnsi="Segoe UI" w:cs="Segoe UI"/>
            <w:color w:val="000000" w:themeColor="text1"/>
          </w:rPr>
          <w:t>based on</w:t>
        </w:r>
      </w:ins>
      <w:del w:id="235" w:author="Mahshid Jafarpour" w:date="2023-12-04T00:53:00Z">
        <w:r w:rsidRPr="00506B0D" w:rsidDel="00A80200">
          <w:rPr>
            <w:rFonts w:ascii="Segoe UI" w:hAnsi="Segoe UI" w:cs="Segoe UI"/>
            <w:color w:val="000000" w:themeColor="text1"/>
          </w:rPr>
          <w:delText>from</w:delText>
        </w:r>
      </w:del>
      <w:r w:rsidRPr="00506B0D">
        <w:rPr>
          <w:rFonts w:ascii="Segoe UI" w:hAnsi="Segoe UI" w:cs="Segoe UI"/>
          <w:color w:val="000000" w:themeColor="text1"/>
        </w:rPr>
        <w:t xml:space="preserve"> a uniform distribution. </w:t>
      </w:r>
      <w:proofErr w:type="spellStart"/>
      <w:r w:rsidRPr="00506B0D">
        <w:rPr>
          <w:rFonts w:ascii="Segoe UI" w:hAnsi="Segoe UI" w:cs="Segoe UI"/>
          <w:color w:val="000000" w:themeColor="text1"/>
        </w:rPr>
        <w:t>The</w:t>
      </w:r>
      <w:proofErr w:type="spellEnd"/>
      <w:r w:rsidRPr="00506B0D">
        <w:rPr>
          <w:rFonts w:ascii="Segoe UI" w:hAnsi="Segoe UI" w:cs="Segoe UI"/>
          <w:color w:val="000000" w:themeColor="text1"/>
        </w:rPr>
        <w:t xml:space="preserve"> following code snippet outlines the process</w:t>
      </w:r>
      <w:ins w:id="236" w:author="Mahshid Jafarpour" w:date="2023-12-04T00:54:00Z">
        <w:r w:rsidR="00B811CD">
          <w:rPr>
            <w:rFonts w:ascii="Segoe UI" w:hAnsi="Segoe UI" w:cs="Segoe UI"/>
            <w:color w:val="000000" w:themeColor="text1"/>
          </w:rPr>
          <w:t xml:space="preserve"> of fitting this dataset</w:t>
        </w:r>
      </w:ins>
      <w:r w:rsidRPr="00506B0D">
        <w:rPr>
          <w:rFonts w:ascii="Segoe UI" w:hAnsi="Segoe UI" w:cs="Segoe UI"/>
          <w:color w:val="000000" w:themeColor="text1"/>
        </w:rPr>
        <w:t xml:space="preserve">, </w:t>
      </w:r>
      <w:del w:id="237" w:author="Mahshid Jafarpour" w:date="2023-12-04T00:54:00Z">
        <w:r w:rsidRPr="00506B0D" w:rsidDel="00B811CD">
          <w:rPr>
            <w:rFonts w:ascii="Segoe UI" w:hAnsi="Segoe UI" w:cs="Segoe UI"/>
            <w:color w:val="000000" w:themeColor="text1"/>
          </w:rPr>
          <w:delText xml:space="preserve">showcasing </w:delText>
        </w:r>
      </w:del>
      <w:r w:rsidRPr="00506B0D">
        <w:rPr>
          <w:rFonts w:ascii="Segoe UI" w:hAnsi="Segoe UI" w:cs="Segoe UI"/>
          <w:color w:val="000000" w:themeColor="text1"/>
        </w:rPr>
        <w:t xml:space="preserve">the </w:t>
      </w:r>
      <w:ins w:id="238" w:author="Mahshid Jafarpour" w:date="2023-12-04T01:28:00Z">
        <w:r w:rsidR="00C45B17">
          <w:rPr>
            <w:rFonts w:ascii="Segoe UI" w:hAnsi="Segoe UI" w:cs="Segoe UI"/>
            <w:color w:val="000000" w:themeColor="text1"/>
          </w:rPr>
          <w:t xml:space="preserve">MLE </w:t>
        </w:r>
      </w:ins>
      <w:r w:rsidRPr="00506B0D">
        <w:rPr>
          <w:rFonts w:ascii="Segoe UI" w:hAnsi="Segoe UI" w:cs="Segoe UI"/>
          <w:color w:val="000000" w:themeColor="text1"/>
        </w:rPr>
        <w:t xml:space="preserve">estimation of </w:t>
      </w:r>
      <w:del w:id="239" w:author="Mahshid Jafarpour" w:date="2023-12-04T01:28:00Z">
        <w:r w:rsidRPr="00506B0D" w:rsidDel="00C45B17">
          <w:rPr>
            <w:rFonts w:ascii="Segoe UI" w:hAnsi="Segoe UI" w:cs="Segoe UI"/>
            <w:color w:val="000000" w:themeColor="text1"/>
          </w:rPr>
          <w:delText>Maximum Likelihood Estimate (MLE)</w:delText>
        </w:r>
      </w:del>
      <w:r w:rsidRPr="00506B0D">
        <w:rPr>
          <w:rFonts w:ascii="Segoe UI" w:hAnsi="Segoe UI" w:cs="Segoe UI"/>
          <w:color w:val="000000" w:themeColor="text1"/>
        </w:rPr>
        <w:t xml:space="preserve"> </w:t>
      </w:r>
      <w:ins w:id="240" w:author="Mahshid Jafarpour" w:date="2023-12-04T01:28:00Z">
        <w:r w:rsidR="00C45B17">
          <w:rPr>
            <w:rFonts w:ascii="Segoe UI" w:hAnsi="Segoe UI" w:cs="Segoe UI"/>
            <w:color w:val="000000" w:themeColor="text1"/>
          </w:rPr>
          <w:t xml:space="preserve">the </w:t>
        </w:r>
      </w:ins>
      <w:r w:rsidRPr="00506B0D">
        <w:rPr>
          <w:rFonts w:ascii="Segoe UI" w:hAnsi="Segoe UI" w:cs="Segoe UI"/>
          <w:color w:val="000000" w:themeColor="text1"/>
        </w:rPr>
        <w:t>parameters, visualization of the fitted distribution, and a subsequent Goodness of Fit (</w:t>
      </w:r>
      <w:proofErr w:type="spellStart"/>
      <w:r w:rsidRPr="00506B0D">
        <w:rPr>
          <w:rFonts w:ascii="Segoe UI" w:hAnsi="Segoe UI" w:cs="Segoe UI"/>
          <w:color w:val="000000" w:themeColor="text1"/>
        </w:rPr>
        <w:t>GoF</w:t>
      </w:r>
      <w:proofErr w:type="spellEnd"/>
      <w:r w:rsidRPr="00506B0D">
        <w:rPr>
          <w:rFonts w:ascii="Segoe UI" w:hAnsi="Segoe UI" w:cs="Segoe UI"/>
          <w:color w:val="000000" w:themeColor="text1"/>
        </w:rPr>
        <w:t>) test.</w:t>
      </w:r>
    </w:p>
    <w:p w14:paraId="6F0122C9"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distfit </w:t>
      </w:r>
      <w:r w:rsidRPr="00883870">
        <w:rPr>
          <w:color w:val="0000FF"/>
        </w:rPr>
        <w:t>as</w:t>
      </w:r>
      <w:r w:rsidRPr="00883870">
        <w:t xml:space="preserve"> dft</w:t>
      </w:r>
    </w:p>
    <w:p w14:paraId="19A05ABB"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datagen </w:t>
      </w:r>
      <w:r w:rsidRPr="00883870">
        <w:rPr>
          <w:color w:val="0000FF"/>
        </w:rPr>
        <w:t>as</w:t>
      </w:r>
      <w:r w:rsidRPr="00883870">
        <w:t xml:space="preserve"> dgn</w:t>
      </w:r>
    </w:p>
    <w:p w14:paraId="37C56604" w14:textId="77777777" w:rsidR="00883870" w:rsidRPr="00883870" w:rsidRDefault="00883870" w:rsidP="00883870">
      <w:pPr>
        <w:pStyle w:val="code"/>
      </w:pPr>
      <w:r w:rsidRPr="00883870">
        <w:rPr>
          <w:color w:val="0000FF"/>
        </w:rPr>
        <w:t>import</w:t>
      </w:r>
      <w:r w:rsidRPr="00883870">
        <w:t xml:space="preserve"> DistFit</w:t>
      </w:r>
      <w:r w:rsidRPr="00883870">
        <w:rPr>
          <w:color w:val="000080"/>
        </w:rPr>
        <w:t>.</w:t>
      </w:r>
      <w:r w:rsidRPr="00883870">
        <w:t xml:space="preserve">gof </w:t>
      </w:r>
      <w:r w:rsidRPr="00883870">
        <w:rPr>
          <w:color w:val="0000FF"/>
        </w:rPr>
        <w:t>as</w:t>
      </w:r>
      <w:r w:rsidRPr="00883870">
        <w:t xml:space="preserve"> gof</w:t>
      </w:r>
    </w:p>
    <w:p w14:paraId="2AE77621" w14:textId="77777777" w:rsidR="00883870" w:rsidRPr="00883870" w:rsidRDefault="00883870" w:rsidP="00883870">
      <w:pPr>
        <w:pStyle w:val="code"/>
      </w:pPr>
    </w:p>
    <w:p w14:paraId="0CAB9F31" w14:textId="77777777" w:rsidR="00883870" w:rsidRPr="00883870" w:rsidRDefault="00883870" w:rsidP="00883870">
      <w:pPr>
        <w:pStyle w:val="code"/>
      </w:pPr>
      <w:r w:rsidRPr="00883870">
        <w:rPr>
          <w:color w:val="008000"/>
        </w:rPr>
        <w:t># Generate data from a uniform distribution</w:t>
      </w:r>
    </w:p>
    <w:p w14:paraId="2F06CE0E" w14:textId="77777777" w:rsidR="00883870" w:rsidRPr="00883870" w:rsidRDefault="00883870" w:rsidP="00883870">
      <w:pPr>
        <w:pStyle w:val="code"/>
      </w:pPr>
      <w:r w:rsidRPr="00883870">
        <w:t xml:space="preserve">data_dist </w:t>
      </w:r>
      <w:r w:rsidRPr="00883870">
        <w:rPr>
          <w:color w:val="000080"/>
        </w:rPr>
        <w:t>=</w:t>
      </w:r>
      <w:r w:rsidRPr="00883870">
        <w:t xml:space="preserve"> dgn</w:t>
      </w:r>
      <w:r w:rsidRPr="00883870">
        <w:rPr>
          <w:color w:val="000080"/>
        </w:rPr>
        <w:t>.</w:t>
      </w:r>
      <w:r w:rsidRPr="00883870">
        <w:t>Datagen</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row_count</w:t>
      </w:r>
      <w:r w:rsidRPr="00883870">
        <w:rPr>
          <w:color w:val="000080"/>
        </w:rPr>
        <w:t>=</w:t>
      </w:r>
      <w:r w:rsidRPr="00883870">
        <w:rPr>
          <w:color w:val="FF0000"/>
        </w:rPr>
        <w:t>2000</w:t>
      </w:r>
      <w:r w:rsidRPr="00883870">
        <w:rPr>
          <w:color w:val="000080"/>
        </w:rPr>
        <w:t>,</w:t>
      </w:r>
      <w:r w:rsidRPr="00883870">
        <w:t xml:space="preserve"> par</w:t>
      </w:r>
      <w:r w:rsidRPr="00883870">
        <w:rPr>
          <w:color w:val="000080"/>
        </w:rPr>
        <w:t>=(</w:t>
      </w:r>
      <w:r w:rsidRPr="00883870">
        <w:rPr>
          <w:color w:val="FF0000"/>
        </w:rPr>
        <w:t>2.3</w:t>
      </w:r>
      <w:r w:rsidRPr="00883870">
        <w:rPr>
          <w:color w:val="000080"/>
        </w:rPr>
        <w:t>,</w:t>
      </w:r>
      <w:r w:rsidRPr="00883870">
        <w:t xml:space="preserve"> </w:t>
      </w:r>
      <w:r w:rsidRPr="00883870">
        <w:rPr>
          <w:color w:val="FF0000"/>
        </w:rPr>
        <w:t>4.1</w:t>
      </w:r>
      <w:r w:rsidRPr="00883870">
        <w:rPr>
          <w:color w:val="000080"/>
        </w:rPr>
        <w:t>),</w:t>
      </w:r>
      <w:r w:rsidRPr="00883870">
        <w:t xml:space="preserve"> seed</w:t>
      </w:r>
      <w:r w:rsidRPr="00883870">
        <w:rPr>
          <w:color w:val="000080"/>
        </w:rPr>
        <w:t>=</w:t>
      </w:r>
      <w:r w:rsidRPr="00883870">
        <w:rPr>
          <w:color w:val="FF0000"/>
        </w:rPr>
        <w:t>1</w:t>
      </w:r>
      <w:r w:rsidRPr="00883870">
        <w:rPr>
          <w:color w:val="000080"/>
        </w:rPr>
        <w:t>)</w:t>
      </w:r>
      <w:r w:rsidRPr="00883870">
        <w:t xml:space="preserve"> </w:t>
      </w:r>
    </w:p>
    <w:p w14:paraId="331BABDB" w14:textId="77777777" w:rsidR="00883870" w:rsidRPr="00883870" w:rsidRDefault="00883870" w:rsidP="00883870">
      <w:pPr>
        <w:pStyle w:val="code"/>
      </w:pPr>
      <w:r w:rsidRPr="00883870">
        <w:t xml:space="preserve">data </w:t>
      </w:r>
      <w:r w:rsidRPr="00883870">
        <w:rPr>
          <w:color w:val="000080"/>
        </w:rPr>
        <w:t>=</w:t>
      </w:r>
      <w:r w:rsidRPr="00883870">
        <w:t xml:space="preserve"> data_dist</w:t>
      </w:r>
      <w:r w:rsidRPr="00883870">
        <w:rPr>
          <w:color w:val="000080"/>
        </w:rPr>
        <w:t>.</w:t>
      </w:r>
      <w:r w:rsidRPr="00883870">
        <w:t>data_generation</w:t>
      </w:r>
      <w:r w:rsidRPr="00883870">
        <w:rPr>
          <w:color w:val="000080"/>
        </w:rPr>
        <w:t>()</w:t>
      </w:r>
    </w:p>
    <w:p w14:paraId="479CAFF3" w14:textId="77777777" w:rsidR="00883870" w:rsidRPr="00883870" w:rsidRDefault="00883870" w:rsidP="00883870">
      <w:pPr>
        <w:pStyle w:val="code"/>
      </w:pPr>
    </w:p>
    <w:p w14:paraId="6116CA60" w14:textId="77777777" w:rsidR="00883870" w:rsidRPr="00883870" w:rsidRDefault="00883870" w:rsidP="00883870">
      <w:pPr>
        <w:pStyle w:val="code"/>
      </w:pPr>
      <w:r w:rsidRPr="00883870">
        <w:rPr>
          <w:color w:val="008000"/>
        </w:rPr>
        <w:t># Estimate MLE parameters using DistFit</w:t>
      </w:r>
    </w:p>
    <w:p w14:paraId="425EC18E" w14:textId="77777777" w:rsidR="00883870" w:rsidRPr="00883870" w:rsidRDefault="00883870" w:rsidP="00883870">
      <w:pPr>
        <w:pStyle w:val="code"/>
      </w:pPr>
      <w:r w:rsidRPr="00883870">
        <w:t xml:space="preserve">model </w:t>
      </w:r>
      <w:r w:rsidRPr="00883870">
        <w:rPr>
          <w:color w:val="000080"/>
        </w:rPr>
        <w:t>=</w:t>
      </w:r>
      <w:r w:rsidRPr="00883870">
        <w:t xml:space="preserve"> dft</w:t>
      </w:r>
      <w:r w:rsidRPr="00883870">
        <w:rPr>
          <w:color w:val="000080"/>
        </w:rPr>
        <w:t>.</w:t>
      </w:r>
      <w:r w:rsidRPr="00883870">
        <w:t>Fitting</w:t>
      </w:r>
      <w:r w:rsidRPr="00883870">
        <w:rPr>
          <w:color w:val="000080"/>
        </w:rPr>
        <w:t>(</w:t>
      </w:r>
      <w:r w:rsidRPr="00883870">
        <w:t>data</w:t>
      </w:r>
      <w:r w:rsidRPr="00883870">
        <w:rPr>
          <w:color w:val="000080"/>
        </w:rPr>
        <w:t>,</w:t>
      </w:r>
      <w:r w:rsidRPr="00883870">
        <w:t xml:space="preserve"> dist_type</w:t>
      </w:r>
      <w:r w:rsidRPr="00883870">
        <w:rPr>
          <w:color w:val="000080"/>
        </w:rPr>
        <w:t>=</w:t>
      </w:r>
      <w:r w:rsidRPr="00883870">
        <w:rPr>
          <w:color w:val="808080"/>
        </w:rPr>
        <w:t>'uniform'</w:t>
      </w:r>
      <w:r w:rsidRPr="00883870">
        <w:rPr>
          <w:color w:val="000080"/>
        </w:rPr>
        <w:t>)</w:t>
      </w:r>
    </w:p>
    <w:p w14:paraId="48344804" w14:textId="77777777" w:rsidR="00883870" w:rsidRPr="00883870" w:rsidRDefault="00883870" w:rsidP="00883870">
      <w:pPr>
        <w:pStyle w:val="code"/>
      </w:pPr>
      <w:r w:rsidRPr="00883870">
        <w:t>a</w:t>
      </w:r>
      <w:r w:rsidRPr="00883870">
        <w:rPr>
          <w:color w:val="000080"/>
        </w:rPr>
        <w:t>,</w:t>
      </w:r>
      <w:r w:rsidRPr="00883870">
        <w:t xml:space="preserve"> b </w:t>
      </w:r>
      <w:r w:rsidRPr="00883870">
        <w:rPr>
          <w:color w:val="000080"/>
        </w:rPr>
        <w:t>=</w:t>
      </w:r>
      <w:r w:rsidRPr="00883870">
        <w:t xml:space="preserve"> model</w:t>
      </w:r>
      <w:r w:rsidRPr="00883870">
        <w:rPr>
          <w:color w:val="000080"/>
        </w:rPr>
        <w:t>.</w:t>
      </w:r>
      <w:r w:rsidRPr="00883870">
        <w:t>fit</w:t>
      </w:r>
      <w:r w:rsidRPr="00883870">
        <w:rPr>
          <w:color w:val="000080"/>
        </w:rPr>
        <w:t>()</w:t>
      </w:r>
    </w:p>
    <w:p w14:paraId="18BB9CB8" w14:textId="77777777" w:rsidR="00883870" w:rsidRPr="00883870" w:rsidRDefault="00883870" w:rsidP="00883870">
      <w:pPr>
        <w:pStyle w:val="code"/>
      </w:pPr>
      <w:r w:rsidRPr="00883870">
        <w:rPr>
          <w:color w:val="880088"/>
        </w:rPr>
        <w:t>print</w:t>
      </w:r>
      <w:r w:rsidRPr="00883870">
        <w:rPr>
          <w:color w:val="000080"/>
        </w:rPr>
        <w:t>(</w:t>
      </w:r>
      <w:r w:rsidRPr="00883870">
        <w:rPr>
          <w:color w:val="808080"/>
        </w:rPr>
        <w:t>"The fitted MLE parameters are %.4f %.4f."</w:t>
      </w:r>
      <w:r w:rsidRPr="00883870">
        <w:t xml:space="preserve"> </w:t>
      </w:r>
      <w:r w:rsidRPr="00883870">
        <w:rPr>
          <w:color w:val="000080"/>
        </w:rPr>
        <w:t>%</w:t>
      </w:r>
      <w:r w:rsidRPr="00883870">
        <w:t xml:space="preserve"> </w:t>
      </w:r>
      <w:r w:rsidRPr="00883870">
        <w:rPr>
          <w:color w:val="000080"/>
        </w:rPr>
        <w:t>(</w:t>
      </w:r>
      <w:r w:rsidRPr="00883870">
        <w:t>a</w:t>
      </w:r>
      <w:r w:rsidRPr="00883870">
        <w:rPr>
          <w:color w:val="000080"/>
        </w:rPr>
        <w:t>,</w:t>
      </w:r>
      <w:r w:rsidRPr="00883870">
        <w:t xml:space="preserve"> b</w:t>
      </w:r>
      <w:r w:rsidRPr="00883870">
        <w:rPr>
          <w:color w:val="000080"/>
        </w:rPr>
        <w:t>))</w:t>
      </w:r>
    </w:p>
    <w:p w14:paraId="7077FB75" w14:textId="77777777" w:rsidR="00883870" w:rsidRPr="00883870" w:rsidRDefault="00883870" w:rsidP="00883870">
      <w:pPr>
        <w:pStyle w:val="code"/>
      </w:pPr>
    </w:p>
    <w:p w14:paraId="45F6B5AF" w14:textId="77777777" w:rsidR="00883870" w:rsidRPr="00883870" w:rsidRDefault="00883870" w:rsidP="00883870">
      <w:pPr>
        <w:pStyle w:val="code"/>
      </w:pPr>
      <w:r w:rsidRPr="00883870">
        <w:rPr>
          <w:color w:val="008000"/>
        </w:rPr>
        <w:t># Explore possible distributions using DistFit</w:t>
      </w:r>
    </w:p>
    <w:p w14:paraId="24A4CFEB" w14:textId="77777777" w:rsidR="00883870" w:rsidRPr="00883870" w:rsidRDefault="00883870" w:rsidP="00883870">
      <w:pPr>
        <w:pStyle w:val="code"/>
      </w:pPr>
      <w:r w:rsidRPr="00883870">
        <w:t xml:space="preserve">possible_distributions </w:t>
      </w:r>
      <w:r w:rsidRPr="00883870">
        <w:rPr>
          <w:color w:val="000080"/>
        </w:rPr>
        <w:t>=</w:t>
      </w:r>
      <w:r w:rsidRPr="00883870">
        <w:t xml:space="preserve"> model</w:t>
      </w:r>
      <w:r w:rsidRPr="00883870">
        <w:rPr>
          <w:color w:val="000080"/>
        </w:rPr>
        <w:t>.</w:t>
      </w:r>
      <w:r w:rsidRPr="00883870">
        <w:t>guess_distributions</w:t>
      </w:r>
      <w:r w:rsidRPr="00883870">
        <w:rPr>
          <w:color w:val="000080"/>
        </w:rPr>
        <w:t>()</w:t>
      </w:r>
    </w:p>
    <w:p w14:paraId="61C93FF0" w14:textId="77777777" w:rsidR="00883870" w:rsidRPr="00883870" w:rsidRDefault="00883870" w:rsidP="00883870">
      <w:pPr>
        <w:pStyle w:val="code"/>
      </w:pPr>
    </w:p>
    <w:p w14:paraId="00A6C4AA" w14:textId="77777777" w:rsidR="00883870" w:rsidRPr="00883870" w:rsidRDefault="00883870" w:rsidP="00883870">
      <w:pPr>
        <w:pStyle w:val="code"/>
      </w:pPr>
      <w:r w:rsidRPr="00883870">
        <w:rPr>
          <w:color w:val="008000"/>
        </w:rPr>
        <w:t># Visualize the fitted uniform distribution</w:t>
      </w:r>
    </w:p>
    <w:p w14:paraId="18D36582" w14:textId="77777777" w:rsidR="00883870" w:rsidRPr="00883870" w:rsidRDefault="00883870" w:rsidP="00883870">
      <w:pPr>
        <w:pStyle w:val="code"/>
      </w:pPr>
      <w:r w:rsidRPr="00883870">
        <w:t>model</w:t>
      </w:r>
      <w:r w:rsidRPr="00883870">
        <w:rPr>
          <w:color w:val="000080"/>
        </w:rPr>
        <w:t>.</w:t>
      </w:r>
      <w:r w:rsidRPr="00883870">
        <w:t>uniform_plot</w:t>
      </w:r>
      <w:r w:rsidRPr="00883870">
        <w:rPr>
          <w:color w:val="000080"/>
        </w:rPr>
        <w:t>((</w:t>
      </w:r>
      <w:r w:rsidRPr="00883870">
        <w:t>a</w:t>
      </w:r>
      <w:r w:rsidRPr="00883870">
        <w:rPr>
          <w:color w:val="000080"/>
        </w:rPr>
        <w:t>,</w:t>
      </w:r>
      <w:r w:rsidRPr="00883870">
        <w:t xml:space="preserve"> b</w:t>
      </w:r>
      <w:r w:rsidRPr="00883870">
        <w:rPr>
          <w:color w:val="000080"/>
        </w:rPr>
        <w:t>))</w:t>
      </w:r>
    </w:p>
    <w:p w14:paraId="00E9E51A" w14:textId="77777777" w:rsidR="00883870" w:rsidRPr="00883870" w:rsidRDefault="00883870" w:rsidP="00883870">
      <w:pPr>
        <w:pStyle w:val="code"/>
      </w:pPr>
    </w:p>
    <w:p w14:paraId="2806D041" w14:textId="77777777" w:rsidR="00883870" w:rsidRPr="00883870" w:rsidRDefault="00883870" w:rsidP="00883870">
      <w:pPr>
        <w:pStyle w:val="code"/>
      </w:pPr>
      <w:r w:rsidRPr="00883870">
        <w:rPr>
          <w:color w:val="008000"/>
        </w:rPr>
        <w:t># Perform Goodness of Fit test using DistFit</w:t>
      </w:r>
    </w:p>
    <w:p w14:paraId="2870197B" w14:textId="77777777" w:rsidR="00883870" w:rsidRPr="00883870" w:rsidRDefault="00883870" w:rsidP="00883870">
      <w:pPr>
        <w:pStyle w:val="code"/>
      </w:pPr>
      <w:r w:rsidRPr="00883870">
        <w:t xml:space="preserve">gof_test </w:t>
      </w:r>
      <w:r w:rsidRPr="00883870">
        <w:rPr>
          <w:color w:val="000080"/>
        </w:rPr>
        <w:t>=</w:t>
      </w:r>
      <w:r w:rsidRPr="00883870">
        <w:t xml:space="preserve"> gof</w:t>
      </w:r>
      <w:r w:rsidRPr="00883870">
        <w:rPr>
          <w:color w:val="000080"/>
        </w:rPr>
        <w:t>.</w:t>
      </w:r>
      <w:r w:rsidRPr="00883870">
        <w:t>Gof</w:t>
      </w:r>
      <w:r w:rsidRPr="00883870">
        <w:rPr>
          <w:color w:val="000080"/>
        </w:rPr>
        <w:t>(</w:t>
      </w:r>
      <w:r w:rsidRPr="00883870">
        <w:t>dist_type</w:t>
      </w:r>
      <w:r w:rsidRPr="00883870">
        <w:rPr>
          <w:color w:val="000080"/>
        </w:rPr>
        <w:t>=</w:t>
      </w:r>
      <w:r w:rsidRPr="00883870">
        <w:rPr>
          <w:color w:val="808080"/>
        </w:rPr>
        <w:t>'uniform'</w:t>
      </w:r>
      <w:r w:rsidRPr="00883870">
        <w:rPr>
          <w:color w:val="000080"/>
        </w:rPr>
        <w:t>,</w:t>
      </w:r>
      <w:r w:rsidRPr="00883870">
        <w:t xml:space="preserve"> par</w:t>
      </w:r>
      <w:r w:rsidRPr="00883870">
        <w:rPr>
          <w:color w:val="000080"/>
        </w:rPr>
        <w:t>=(</w:t>
      </w:r>
      <w:r w:rsidRPr="00883870">
        <w:t>a</w:t>
      </w:r>
      <w:r w:rsidRPr="00883870">
        <w:rPr>
          <w:color w:val="000080"/>
        </w:rPr>
        <w:t>,</w:t>
      </w:r>
      <w:r w:rsidRPr="00883870">
        <w:t>b</w:t>
      </w:r>
      <w:r w:rsidRPr="00883870">
        <w:rPr>
          <w:color w:val="000080"/>
        </w:rPr>
        <w:t>))</w:t>
      </w:r>
    </w:p>
    <w:p w14:paraId="6F8E526E" w14:textId="77777777" w:rsidR="00883870" w:rsidRPr="00883870" w:rsidRDefault="00883870" w:rsidP="00883870">
      <w:pPr>
        <w:pStyle w:val="code"/>
        <w:rPr>
          <w:rFonts w:ascii="Times New Roman" w:hAnsi="Times New Roman" w:cs="Times New Roman"/>
          <w:sz w:val="24"/>
          <w:szCs w:val="24"/>
        </w:rPr>
      </w:pPr>
      <w:r w:rsidRPr="00883870">
        <w:t>gof_test</w:t>
      </w:r>
      <w:r w:rsidRPr="00883870">
        <w:rPr>
          <w:color w:val="000080"/>
        </w:rPr>
        <w:t>.</w:t>
      </w:r>
      <w:r w:rsidRPr="00883870">
        <w:t>gof</w:t>
      </w:r>
      <w:r w:rsidRPr="00883870">
        <w:rPr>
          <w:color w:val="000080"/>
        </w:rPr>
        <w:t>(</w:t>
      </w:r>
      <w:r w:rsidRPr="00883870">
        <w:t>data</w:t>
      </w:r>
      <w:r w:rsidRPr="00883870">
        <w:rPr>
          <w:color w:val="000080"/>
        </w:rPr>
        <w:t>)</w:t>
      </w:r>
    </w:p>
    <w:p w14:paraId="41FD427E" w14:textId="77777777" w:rsidR="00517D8D" w:rsidRDefault="00517D8D"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2BECB16B"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fitted MLE parameters are 2.3002 4.0973.</w:t>
      </w:r>
    </w:p>
    <w:p w14:paraId="325F20F3"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Note: only a limited number of distributions are considered in this library.</w:t>
      </w:r>
    </w:p>
    <w:p w14:paraId="067FE445"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364E44F" w14:textId="77777777"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The possible distributions for the data are: ['Uniform', 'Exponential', 'Normal', 'Weibull', 'Gamma']</w:t>
      </w:r>
    </w:p>
    <w:p w14:paraId="0097A237" w14:textId="77777777" w:rsid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436C0AA" w14:textId="77777777" w:rsidR="00E75D3A" w:rsidRDefault="00E75D3A"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ascii="Courier New" w:eastAsia="Times New Roman" w:hAnsi="Courier New" w:cs="Courier New"/>
          <w:color w:val="000000"/>
          <w:sz w:val="20"/>
          <w:szCs w:val="20"/>
        </w:rPr>
      </w:pPr>
      <w:r>
        <w:rPr>
          <w:noProof/>
        </w:rPr>
        <w:lastRenderedPageBreak/>
        <w:drawing>
          <wp:inline distT="0" distB="0" distL="0" distR="0" wp14:anchorId="1F3AE004" wp14:editId="05B30EF4">
            <wp:extent cx="5181600" cy="388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1600" cy="3886200"/>
                    </a:xfrm>
                    <a:prstGeom prst="rect">
                      <a:avLst/>
                    </a:prstGeom>
                  </pic:spPr>
                </pic:pic>
              </a:graphicData>
            </a:graphic>
          </wp:inline>
        </w:drawing>
      </w:r>
    </w:p>
    <w:p w14:paraId="538A2BCD" w14:textId="77777777" w:rsidR="00BE7C7A" w:rsidRPr="004B4270" w:rsidRDefault="00BE7C7A" w:rsidP="00BE7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sidR="005D5F8B">
        <w:rPr>
          <w:rFonts w:eastAsia="Times New Roman" w:cstheme="minorHAnsi"/>
          <w:i/>
          <w:color w:val="000000"/>
        </w:rPr>
        <w:t>ure 1: F</w:t>
      </w:r>
      <w:r w:rsidR="005D5F8B" w:rsidRPr="005D5F8B">
        <w:rPr>
          <w:rFonts w:eastAsia="Times New Roman" w:cstheme="minorHAnsi"/>
          <w:i/>
          <w:color w:val="000000"/>
        </w:rPr>
        <w:t xml:space="preserve">itted </w:t>
      </w:r>
      <w:r w:rsidR="005D5F8B">
        <w:rPr>
          <w:rFonts w:eastAsia="Times New Roman" w:cstheme="minorHAnsi"/>
          <w:i/>
          <w:color w:val="000000"/>
        </w:rPr>
        <w:t xml:space="preserve">Uniform </w:t>
      </w:r>
      <w:r w:rsidR="005D5F8B" w:rsidRPr="005D5F8B">
        <w:rPr>
          <w:rFonts w:eastAsia="Times New Roman" w:cstheme="minorHAnsi"/>
          <w:i/>
          <w:color w:val="000000"/>
        </w:rPr>
        <w:t>dist</w:t>
      </w:r>
      <w:r w:rsidR="005D5F8B">
        <w:rPr>
          <w:rFonts w:eastAsia="Times New Roman" w:cstheme="minorHAnsi"/>
          <w:i/>
          <w:color w:val="000000"/>
        </w:rPr>
        <w:t>ribution</w:t>
      </w:r>
      <w:r w:rsidR="005D5F8B" w:rsidRPr="005D5F8B">
        <w:rPr>
          <w:rFonts w:eastAsia="Times New Roman" w:cstheme="minorHAnsi"/>
          <w:i/>
          <w:color w:val="000000"/>
        </w:rPr>
        <w:t xml:space="preserve"> </w:t>
      </w:r>
      <w:r w:rsidR="005D5F8B">
        <w:rPr>
          <w:rFonts w:eastAsia="Times New Roman" w:cstheme="minorHAnsi"/>
          <w:i/>
          <w:color w:val="000000"/>
        </w:rPr>
        <w:t xml:space="preserve">versus generated </w:t>
      </w:r>
      <w:r w:rsidR="005D5F8B" w:rsidRPr="005D5F8B">
        <w:rPr>
          <w:rFonts w:eastAsia="Times New Roman" w:cstheme="minorHAnsi"/>
          <w:i/>
          <w:color w:val="000000"/>
        </w:rPr>
        <w:t>data histogram</w:t>
      </w:r>
    </w:p>
    <w:p w14:paraId="76BF27F1" w14:textId="77777777" w:rsidR="00E75D3A" w:rsidRPr="00E75D3A" w:rsidRDefault="00E75D3A" w:rsidP="00E75D3A">
      <w:pPr>
        <w:shd w:val="clear" w:color="auto" w:fill="FFFFFF"/>
        <w:spacing w:after="0" w:line="240" w:lineRule="auto"/>
        <w:rPr>
          <w:rFonts w:ascii="Helvetica" w:eastAsia="Times New Roman" w:hAnsi="Helvetica" w:cs="Helvetica"/>
          <w:color w:val="000000"/>
          <w:sz w:val="21"/>
          <w:szCs w:val="21"/>
        </w:rPr>
      </w:pPr>
    </w:p>
    <w:p w14:paraId="1E6C4BE7"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Test Statistics: 0.6157</w:t>
      </w:r>
      <w:proofErr w:type="gramStart"/>
      <w:r w:rsidRPr="00E75D3A">
        <w:rPr>
          <w:rFonts w:ascii="Courier New" w:eastAsia="Times New Roman" w:hAnsi="Courier New" w:cs="Courier New"/>
          <w:color w:val="000000"/>
          <w:sz w:val="20"/>
          <w:szCs w:val="20"/>
        </w:rPr>
        <w:t>;  Critical</w:t>
      </w:r>
      <w:proofErr w:type="gramEnd"/>
      <w:r w:rsidRPr="00E75D3A">
        <w:rPr>
          <w:rFonts w:ascii="Courier New" w:eastAsia="Times New Roman" w:hAnsi="Courier New" w:cs="Courier New"/>
          <w:color w:val="000000"/>
          <w:sz w:val="20"/>
          <w:szCs w:val="20"/>
        </w:rPr>
        <w:t xml:space="preserve"> Value: 5.9915</w:t>
      </w:r>
    </w:p>
    <w:p w14:paraId="3BA8A06E"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Accept H0 that the distribution is a good fit</w:t>
      </w:r>
      <w:r>
        <w:rPr>
          <w:rFonts w:ascii="Courier New" w:eastAsia="Times New Roman" w:hAnsi="Courier New" w:cs="Courier New"/>
          <w:color w:val="000000"/>
          <w:sz w:val="20"/>
          <w:szCs w:val="20"/>
        </w:rPr>
        <w:t xml:space="preserve"> at the given significance level</w:t>
      </w:r>
      <w:r w:rsidRPr="00E75D3A">
        <w:rPr>
          <w:rFonts w:ascii="Courier New" w:eastAsia="Times New Roman" w:hAnsi="Courier New" w:cs="Courier New"/>
          <w:color w:val="000000"/>
          <w:sz w:val="20"/>
          <w:szCs w:val="20"/>
        </w:rPr>
        <w:t>.</w:t>
      </w:r>
    </w:p>
    <w:p w14:paraId="4F1F68B0" w14:textId="77777777" w:rsidR="00E75D3A" w:rsidRPr="00E75D3A" w:rsidRDefault="00E75D3A" w:rsidP="00E75D3A">
      <w:pPr>
        <w:shd w:val="clear" w:color="auto" w:fill="FFFFFF"/>
        <w:spacing w:after="0" w:line="291" w:lineRule="atLeast"/>
        <w:jc w:val="right"/>
        <w:rPr>
          <w:rFonts w:ascii="Courier New" w:eastAsia="Times New Roman" w:hAnsi="Courier New" w:cs="Courier New"/>
          <w:color w:val="D84315"/>
          <w:sz w:val="21"/>
          <w:szCs w:val="21"/>
        </w:rPr>
      </w:pPr>
    </w:p>
    <w:p w14:paraId="030001C8" w14:textId="77777777" w:rsidR="00E75D3A" w:rsidRPr="00E75D3A" w:rsidRDefault="00E75D3A" w:rsidP="00E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E75D3A">
        <w:rPr>
          <w:rFonts w:ascii="Courier New" w:eastAsia="Times New Roman" w:hAnsi="Courier New" w:cs="Courier New"/>
          <w:color w:val="000000"/>
          <w:sz w:val="20"/>
          <w:szCs w:val="20"/>
        </w:rPr>
        <w:t>True</w:t>
      </w:r>
    </w:p>
    <w:p w14:paraId="325100F7" w14:textId="77777777" w:rsidR="00E75D3A" w:rsidRDefault="00E75D3A" w:rsidP="00517D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689EDD1F" w14:textId="6A49EEF3" w:rsidR="00506B0D" w:rsidRPr="0010361B"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 xml:space="preserve">In this </w:t>
      </w:r>
      <w:del w:id="241" w:author="Mahshid Jafarpour" w:date="2023-12-04T00:55:00Z">
        <w:r w:rsidRPr="00506B0D" w:rsidDel="000B51D2">
          <w:rPr>
            <w:sz w:val="24"/>
          </w:rPr>
          <w:delText>demonstration</w:delText>
        </w:r>
      </w:del>
      <w:ins w:id="242" w:author="Mahshid Jafarpour" w:date="2023-12-04T00:55:00Z">
        <w:r w:rsidR="000B51D2">
          <w:rPr>
            <w:sz w:val="24"/>
          </w:rPr>
          <w:t>example</w:t>
        </w:r>
      </w:ins>
      <w:r w:rsidRPr="00506B0D">
        <w:rPr>
          <w:sz w:val="24"/>
        </w:rPr>
        <w:t xml:space="preserve">, we generated a dataset with 2000 samples from a uniform distribution with parameters a=2.3 and b=4.1. The </w:t>
      </w:r>
      <w:proofErr w:type="spellStart"/>
      <w:r w:rsidRPr="00506B0D">
        <w:rPr>
          <w:sz w:val="24"/>
        </w:rPr>
        <w:t>DistFit</w:t>
      </w:r>
      <w:proofErr w:type="spellEnd"/>
      <w:r w:rsidRPr="00506B0D">
        <w:rPr>
          <w:sz w:val="24"/>
        </w:rPr>
        <w:t xml:space="preserve"> package efficiently</w:t>
      </w:r>
      <w:del w:id="243" w:author="Mahshid Jafarpour" w:date="2023-12-04T00:56:00Z">
        <w:r w:rsidRPr="00506B0D" w:rsidDel="00587C3A">
          <w:rPr>
            <w:sz w:val="24"/>
          </w:rPr>
          <w:delText xml:space="preserve"> </w:delText>
        </w:r>
        <w:r w:rsidR="00D35DDE" w:rsidDel="00587C3A">
          <w:rPr>
            <w:sz w:val="24"/>
          </w:rPr>
          <w:delText xml:space="preserve">and </w:delText>
        </w:r>
        <w:r w:rsidR="00D35DDE" w:rsidDel="00A10124">
          <w:rPr>
            <w:sz w:val="24"/>
          </w:rPr>
          <w:delText>successfully</w:delText>
        </w:r>
      </w:del>
      <w:r w:rsidR="00D35DDE">
        <w:rPr>
          <w:sz w:val="24"/>
        </w:rPr>
        <w:t xml:space="preserve"> </w:t>
      </w:r>
      <w:r w:rsidRPr="00506B0D">
        <w:rPr>
          <w:sz w:val="24"/>
        </w:rPr>
        <w:t>estimate</w:t>
      </w:r>
      <w:del w:id="244" w:author="Mahshid Jafarpour" w:date="2023-12-04T01:29:00Z">
        <w:r w:rsidRPr="00506B0D" w:rsidDel="00AD364E">
          <w:rPr>
            <w:sz w:val="24"/>
          </w:rPr>
          <w:delText>d</w:delText>
        </w:r>
      </w:del>
      <w:ins w:id="245" w:author="Mahshid Jafarpour" w:date="2023-12-04T01:29:00Z">
        <w:r w:rsidR="00AD364E">
          <w:rPr>
            <w:sz w:val="24"/>
          </w:rPr>
          <w:t>s</w:t>
        </w:r>
      </w:ins>
      <w:r w:rsidRPr="00506B0D">
        <w:rPr>
          <w:sz w:val="24"/>
        </w:rPr>
        <w:t xml:space="preserve"> the </w:t>
      </w:r>
      <w:del w:id="246" w:author="Mahshid Jafarpour" w:date="2023-12-04T01:29:00Z">
        <w:r w:rsidRPr="00506B0D" w:rsidDel="00073EF9">
          <w:rPr>
            <w:sz w:val="24"/>
          </w:rPr>
          <w:delText xml:space="preserve">MLE </w:delText>
        </w:r>
      </w:del>
      <w:ins w:id="247" w:author="Mahshid Jafarpour" w:date="2023-12-04T01:29:00Z">
        <w:r w:rsidR="00073EF9">
          <w:rPr>
            <w:sz w:val="24"/>
          </w:rPr>
          <w:t>uniform</w:t>
        </w:r>
        <w:r w:rsidR="00073EF9" w:rsidRPr="00506B0D">
          <w:rPr>
            <w:sz w:val="24"/>
          </w:rPr>
          <w:t xml:space="preserve"> </w:t>
        </w:r>
      </w:ins>
      <w:r w:rsidRPr="00506B0D">
        <w:rPr>
          <w:sz w:val="24"/>
        </w:rPr>
        <w:t>parameters (a and b), identifie</w:t>
      </w:r>
      <w:ins w:id="248" w:author="Mahshid Jafarpour" w:date="2023-12-04T01:29:00Z">
        <w:r w:rsidR="00AD364E">
          <w:rPr>
            <w:sz w:val="24"/>
          </w:rPr>
          <w:t>s</w:t>
        </w:r>
      </w:ins>
      <w:del w:id="249" w:author="Mahshid Jafarpour" w:date="2023-12-04T01:29:00Z">
        <w:r w:rsidRPr="00506B0D" w:rsidDel="00AD364E">
          <w:rPr>
            <w:sz w:val="24"/>
          </w:rPr>
          <w:delText>d</w:delText>
        </w:r>
      </w:del>
      <w:r w:rsidRPr="00506B0D">
        <w:rPr>
          <w:sz w:val="24"/>
        </w:rPr>
        <w:t xml:space="preserve"> </w:t>
      </w:r>
      <w:ins w:id="250" w:author="Mahshid Jafarpour" w:date="2023-12-04T00:56:00Z">
        <w:r w:rsidR="00215A63">
          <w:rPr>
            <w:sz w:val="24"/>
          </w:rPr>
          <w:t xml:space="preserve">the </w:t>
        </w:r>
      </w:ins>
      <w:r w:rsidRPr="00506B0D">
        <w:rPr>
          <w:sz w:val="24"/>
        </w:rPr>
        <w:t>possible distributions</w:t>
      </w:r>
      <w:r>
        <w:rPr>
          <w:sz w:val="24"/>
        </w:rPr>
        <w:t>,</w:t>
      </w:r>
      <w:r w:rsidRPr="00506B0D">
        <w:rPr>
          <w:sz w:val="24"/>
        </w:rPr>
        <w:t xml:space="preserve"> and visualize</w:t>
      </w:r>
      <w:ins w:id="251" w:author="Mahshid Jafarpour" w:date="2023-12-04T01:29:00Z">
        <w:r w:rsidR="00AD364E">
          <w:rPr>
            <w:sz w:val="24"/>
          </w:rPr>
          <w:t>s</w:t>
        </w:r>
      </w:ins>
      <w:del w:id="252" w:author="Mahshid Jafarpour" w:date="2023-12-04T01:29:00Z">
        <w:r w:rsidRPr="00506B0D" w:rsidDel="00AD364E">
          <w:rPr>
            <w:sz w:val="24"/>
          </w:rPr>
          <w:delText>d</w:delText>
        </w:r>
      </w:del>
      <w:r w:rsidRPr="00506B0D">
        <w:rPr>
          <w:sz w:val="24"/>
        </w:rPr>
        <w:t xml:space="preserve"> the fitted uniform distribution</w:t>
      </w:r>
      <w:ins w:id="253" w:author="Mahshid Jafarpour" w:date="2023-12-04T00:56:00Z">
        <w:r w:rsidR="00215A63">
          <w:rPr>
            <w:sz w:val="24"/>
          </w:rPr>
          <w:t xml:space="preserve"> versus the data histogram</w:t>
        </w:r>
      </w:ins>
      <w:r w:rsidRPr="00506B0D">
        <w:rPr>
          <w:sz w:val="24"/>
        </w:rPr>
        <w:t xml:space="preserve">. </w:t>
      </w:r>
      <w:r w:rsidRPr="0010361B">
        <w:rPr>
          <w:sz w:val="24"/>
        </w:rPr>
        <w:t>It successfully identifie</w:t>
      </w:r>
      <w:ins w:id="254" w:author="Mahshid Jafarpour" w:date="2023-12-04T01:29:00Z">
        <w:r w:rsidR="00AD364E">
          <w:rPr>
            <w:sz w:val="24"/>
          </w:rPr>
          <w:t>s</w:t>
        </w:r>
      </w:ins>
      <w:del w:id="255" w:author="Mahshid Jafarpour" w:date="2023-12-04T01:29:00Z">
        <w:r w:rsidRPr="0010361B" w:rsidDel="00AD364E">
          <w:rPr>
            <w:sz w:val="24"/>
          </w:rPr>
          <w:delText>d</w:delText>
        </w:r>
      </w:del>
      <w:r w:rsidRPr="0010361B">
        <w:rPr>
          <w:sz w:val="24"/>
        </w:rPr>
        <w:t xml:space="preserve"> the possible distributions for the given dataset as expected. The ability to accurately </w:t>
      </w:r>
      <w:del w:id="256" w:author="Mahshid Jafarpour" w:date="2023-12-04T00:57:00Z">
        <w:r w:rsidRPr="0010361B" w:rsidDel="001E5DA6">
          <w:rPr>
            <w:sz w:val="24"/>
          </w:rPr>
          <w:delText xml:space="preserve">recognize </w:delText>
        </w:r>
      </w:del>
      <w:ins w:id="257" w:author="Mahshid Jafarpour" w:date="2023-12-04T00:57:00Z">
        <w:r w:rsidR="001E5DA6">
          <w:rPr>
            <w:sz w:val="24"/>
          </w:rPr>
          <w:t>propose</w:t>
        </w:r>
        <w:r w:rsidR="001E5DA6" w:rsidRPr="0010361B">
          <w:rPr>
            <w:sz w:val="24"/>
          </w:rPr>
          <w:t xml:space="preserve"> </w:t>
        </w:r>
      </w:ins>
      <w:r w:rsidRPr="0010361B">
        <w:rPr>
          <w:sz w:val="24"/>
        </w:rPr>
        <w:t>potential distribution types is a</w:t>
      </w:r>
      <w:del w:id="258" w:author="Mahshid Jafarpour" w:date="2023-12-04T00:57:00Z">
        <w:r w:rsidRPr="0010361B" w:rsidDel="001A45B0">
          <w:rPr>
            <w:sz w:val="24"/>
          </w:rPr>
          <w:delText xml:space="preserve"> crucial </w:delText>
        </w:r>
      </w:del>
      <w:ins w:id="259" w:author="Mahshid Jafarpour" w:date="2023-12-04T00:57:00Z">
        <w:r w:rsidR="001A45B0">
          <w:rPr>
            <w:sz w:val="24"/>
          </w:rPr>
          <w:t xml:space="preserve"> </w:t>
        </w:r>
      </w:ins>
      <w:ins w:id="260" w:author="Mahshid Jafarpour" w:date="2023-12-04T00:58:00Z">
        <w:r w:rsidR="001A45B0">
          <w:rPr>
            <w:sz w:val="24"/>
          </w:rPr>
          <w:t xml:space="preserve">useful </w:t>
        </w:r>
      </w:ins>
      <w:r w:rsidRPr="0010361B">
        <w:rPr>
          <w:sz w:val="24"/>
        </w:rPr>
        <w:t>aspect of the package, providing users with valuable insights into the underlying nature of their data.</w:t>
      </w:r>
    </w:p>
    <w:p w14:paraId="3195D37E" w14:textId="27AA589D" w:rsidR="00506B0D" w:rsidRPr="00506B0D" w:rsidRDefault="00506B0D" w:rsidP="001036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jc w:val="both"/>
        <w:textAlignment w:val="baseline"/>
        <w:rPr>
          <w:sz w:val="24"/>
        </w:rPr>
      </w:pPr>
      <w:r w:rsidRPr="00506B0D">
        <w:rPr>
          <w:sz w:val="24"/>
        </w:rPr>
        <w:t xml:space="preserve">Furthermore, the </w:t>
      </w:r>
      <w:proofErr w:type="spellStart"/>
      <w:r w:rsidRPr="00506B0D">
        <w:rPr>
          <w:sz w:val="24"/>
        </w:rPr>
        <w:t>GoF</w:t>
      </w:r>
      <w:proofErr w:type="spellEnd"/>
      <w:r w:rsidRPr="00506B0D">
        <w:rPr>
          <w:sz w:val="24"/>
        </w:rPr>
        <w:t xml:space="preserve"> test confirm</w:t>
      </w:r>
      <w:ins w:id="261" w:author="Mahshid Jafarpour" w:date="2023-12-04T01:30:00Z">
        <w:r w:rsidR="00980601">
          <w:rPr>
            <w:sz w:val="24"/>
          </w:rPr>
          <w:t>s</w:t>
        </w:r>
      </w:ins>
      <w:del w:id="262" w:author="Mahshid Jafarpour" w:date="2023-12-04T01:30:00Z">
        <w:r w:rsidRPr="00506B0D" w:rsidDel="00980601">
          <w:rPr>
            <w:sz w:val="24"/>
          </w:rPr>
          <w:delText>ed</w:delText>
        </w:r>
      </w:del>
      <w:r w:rsidRPr="00506B0D">
        <w:rPr>
          <w:sz w:val="24"/>
        </w:rPr>
        <w:t xml:space="preserve"> that the fitted distribution is a good fit at the specified significance level</w:t>
      </w:r>
      <w:ins w:id="263" w:author="Mahshid Jafarpour" w:date="2023-12-04T00:58:00Z">
        <w:r w:rsidR="00BE6126">
          <w:rPr>
            <w:sz w:val="24"/>
          </w:rPr>
          <w:t xml:space="preserve"> (default=0.05)</w:t>
        </w:r>
      </w:ins>
      <w:r w:rsidRPr="00506B0D">
        <w:rPr>
          <w:sz w:val="24"/>
        </w:rPr>
        <w:t xml:space="preserve">, as indicated by the acceptance of the null hypothesis. </w:t>
      </w:r>
      <w:del w:id="264" w:author="Mahshid Jafarpour" w:date="2023-12-04T00:59:00Z">
        <w:r w:rsidRPr="00506B0D" w:rsidDel="00EE6DA7">
          <w:rPr>
            <w:sz w:val="24"/>
          </w:rPr>
          <w:delText>This example showcases the robust capabilities of DistFit in fitting distributions and assessing their goodness of fit.</w:delText>
        </w:r>
      </w:del>
    </w:p>
    <w:p w14:paraId="5BDF4B75" w14:textId="77777777" w:rsidR="00517D8D" w:rsidRPr="009F3C71" w:rsidRDefault="00517D8D" w:rsidP="004B0F84">
      <w:pPr>
        <w:tabs>
          <w:tab w:val="left" w:pos="360"/>
          <w:tab w:val="left" w:pos="990"/>
        </w:tabs>
        <w:spacing w:line="360" w:lineRule="auto"/>
        <w:ind w:left="18"/>
        <w:jc w:val="both"/>
        <w:rPr>
          <w:sz w:val="24"/>
        </w:rPr>
      </w:pPr>
    </w:p>
    <w:p w14:paraId="205EBAAC" w14:textId="77777777" w:rsidR="0032708B" w:rsidRPr="009F3C71" w:rsidRDefault="004B0F84" w:rsidP="004A0F97">
      <w:pPr>
        <w:pStyle w:val="ListParagraph"/>
        <w:numPr>
          <w:ilvl w:val="2"/>
          <w:numId w:val="1"/>
        </w:numPr>
        <w:tabs>
          <w:tab w:val="left" w:pos="360"/>
          <w:tab w:val="left" w:pos="900"/>
        </w:tabs>
        <w:spacing w:line="360" w:lineRule="auto"/>
        <w:ind w:left="810" w:hanging="810"/>
        <w:jc w:val="both"/>
        <w:rPr>
          <w:b/>
          <w:bCs/>
          <w:sz w:val="36"/>
        </w:rPr>
      </w:pPr>
      <w:r w:rsidRPr="009F3C71">
        <w:rPr>
          <w:b/>
          <w:bCs/>
          <w:sz w:val="36"/>
        </w:rPr>
        <w:lastRenderedPageBreak/>
        <w:t>Exponential Distribution</w:t>
      </w:r>
    </w:p>
    <w:p w14:paraId="6D2C12ED" w14:textId="7CA6C10B" w:rsidR="004B0F84" w:rsidRDefault="0032708B" w:rsidP="004B0F84">
      <w:pPr>
        <w:tabs>
          <w:tab w:val="left" w:pos="360"/>
          <w:tab w:val="left" w:pos="990"/>
        </w:tabs>
        <w:spacing w:line="360" w:lineRule="auto"/>
        <w:ind w:left="18"/>
        <w:jc w:val="both"/>
        <w:rPr>
          <w:sz w:val="24"/>
        </w:rPr>
      </w:pPr>
      <w:r w:rsidRPr="009F3C71">
        <w:rPr>
          <w:sz w:val="24"/>
        </w:rPr>
        <w:t xml:space="preserve">The Exponential distribution models the </w:t>
      </w:r>
      <w:ins w:id="265" w:author="Mahshid Jafarpour" w:date="2023-12-04T01:00:00Z">
        <w:r w:rsidR="00D00826">
          <w:rPr>
            <w:sz w:val="24"/>
          </w:rPr>
          <w:t xml:space="preserve">interarrival </w:t>
        </w:r>
      </w:ins>
      <w:r w:rsidRPr="009F3C71">
        <w:rPr>
          <w:sz w:val="24"/>
        </w:rPr>
        <w:t xml:space="preserve">time </w:t>
      </w:r>
      <w:del w:id="266" w:author="Mahshid Jafarpour" w:date="2023-12-04T01:00:00Z">
        <w:r w:rsidRPr="009F3C71" w:rsidDel="002D7B60">
          <w:rPr>
            <w:sz w:val="24"/>
          </w:rPr>
          <w:delText>between e</w:delText>
        </w:r>
        <w:r w:rsidR="00521CD1" w:rsidRPr="009F3C71" w:rsidDel="002D7B60">
          <w:rPr>
            <w:sz w:val="24"/>
          </w:rPr>
          <w:delText>vents</w:delText>
        </w:r>
      </w:del>
      <w:r w:rsidR="00521CD1" w:rsidRPr="009F3C71">
        <w:rPr>
          <w:sz w:val="24"/>
        </w:rPr>
        <w:t xml:space="preserve"> in a Poisson process. </w:t>
      </w:r>
      <w:proofErr w:type="spellStart"/>
      <w:r w:rsidRPr="009F3C71">
        <w:rPr>
          <w:sz w:val="24"/>
        </w:rPr>
        <w:t>DistFit</w:t>
      </w:r>
      <w:proofErr w:type="spellEnd"/>
      <w:r w:rsidRPr="009F3C71">
        <w:rPr>
          <w:sz w:val="24"/>
        </w:rPr>
        <w:t xml:space="preserve"> estimates the rate parameter, '1/rate,' through the MLE method. It </w:t>
      </w:r>
      <w:ins w:id="267" w:author="Mahshid Jafarpour" w:date="2023-12-04T01:00:00Z">
        <w:r w:rsidR="002D7B60">
          <w:rPr>
            <w:sz w:val="24"/>
          </w:rPr>
          <w:t xml:space="preserve">is </w:t>
        </w:r>
      </w:ins>
      <w:r w:rsidRPr="009F3C71">
        <w:rPr>
          <w:sz w:val="24"/>
        </w:rPr>
        <w:t xml:space="preserve">commonly </w:t>
      </w:r>
      <w:del w:id="268" w:author="Mahshid Jafarpour" w:date="2023-12-04T01:00:00Z">
        <w:r w:rsidRPr="009F3C71" w:rsidDel="002D7B60">
          <w:rPr>
            <w:sz w:val="24"/>
          </w:rPr>
          <w:delText xml:space="preserve">applied </w:delText>
        </w:r>
      </w:del>
      <w:ins w:id="269" w:author="Mahshid Jafarpour" w:date="2023-12-04T01:00:00Z">
        <w:r w:rsidR="002D7B60">
          <w:rPr>
            <w:sz w:val="24"/>
          </w:rPr>
          <w:t>used</w:t>
        </w:r>
        <w:r w:rsidR="002D7B60" w:rsidRPr="009F3C71">
          <w:rPr>
            <w:sz w:val="24"/>
          </w:rPr>
          <w:t xml:space="preserve"> </w:t>
        </w:r>
      </w:ins>
      <w:r w:rsidRPr="009F3C71">
        <w:rPr>
          <w:sz w:val="24"/>
        </w:rPr>
        <w:t>in scenarios where the focus is on the time between events, such as the time between arrivals in a queue.</w:t>
      </w:r>
    </w:p>
    <w:p w14:paraId="4EDF0203" w14:textId="07F60F7E" w:rsidR="008B608A" w:rsidRDefault="007878C8" w:rsidP="004B0F84">
      <w:pPr>
        <w:tabs>
          <w:tab w:val="left" w:pos="360"/>
          <w:tab w:val="left" w:pos="990"/>
        </w:tabs>
        <w:spacing w:line="360" w:lineRule="auto"/>
        <w:ind w:left="18"/>
        <w:jc w:val="both"/>
        <w:rPr>
          <w:sz w:val="24"/>
        </w:rPr>
      </w:pPr>
      <w:r>
        <w:rPr>
          <w:sz w:val="24"/>
        </w:rPr>
        <w:t>The c</w:t>
      </w:r>
      <w:r w:rsidRPr="007878C8">
        <w:rPr>
          <w:sz w:val="24"/>
        </w:rPr>
        <w:t xml:space="preserve">ode </w:t>
      </w:r>
      <w:r>
        <w:rPr>
          <w:sz w:val="24"/>
        </w:rPr>
        <w:t xml:space="preserve">below, </w:t>
      </w:r>
      <w:r w:rsidRPr="007878C8">
        <w:rPr>
          <w:sz w:val="24"/>
        </w:rPr>
        <w:t xml:space="preserve">demonstrates </w:t>
      </w:r>
      <w:del w:id="270" w:author="Mahshid Jafarpour" w:date="2023-12-04T01:01:00Z">
        <w:r w:rsidRPr="007878C8" w:rsidDel="006B6C45">
          <w:rPr>
            <w:sz w:val="24"/>
          </w:rPr>
          <w:delText xml:space="preserve">the practical usage of the DistFit package for </w:delText>
        </w:r>
      </w:del>
      <w:ins w:id="271" w:author="Mahshid Jafarpour" w:date="2023-12-04T01:01:00Z">
        <w:r w:rsidR="006B6C45">
          <w:rPr>
            <w:sz w:val="24"/>
          </w:rPr>
          <w:t xml:space="preserve"> how to </w:t>
        </w:r>
      </w:ins>
      <w:r w:rsidRPr="007878C8">
        <w:rPr>
          <w:sz w:val="24"/>
        </w:rPr>
        <w:t>fit</w:t>
      </w:r>
      <w:del w:id="272" w:author="Mahshid Jafarpour" w:date="2023-12-04T01:01:00Z">
        <w:r w:rsidRPr="007878C8" w:rsidDel="006B6C45">
          <w:rPr>
            <w:sz w:val="24"/>
          </w:rPr>
          <w:delText>ting</w:delText>
        </w:r>
      </w:del>
      <w:r w:rsidRPr="007878C8">
        <w:rPr>
          <w:sz w:val="24"/>
        </w:rPr>
        <w:t xml:space="preserve"> data to an exponential distribution</w:t>
      </w:r>
      <w:ins w:id="273" w:author="Mahshid Jafarpour" w:date="2023-12-04T01:01:00Z">
        <w:r w:rsidR="006B6C45">
          <w:rPr>
            <w:sz w:val="24"/>
          </w:rPr>
          <w:t xml:space="preserve"> using </w:t>
        </w:r>
        <w:proofErr w:type="spellStart"/>
        <w:r w:rsidR="006B6C45">
          <w:rPr>
            <w:sz w:val="24"/>
          </w:rPr>
          <w:t>DistFit</w:t>
        </w:r>
        <w:proofErr w:type="spellEnd"/>
        <w:r w:rsidR="006B6C45">
          <w:rPr>
            <w:sz w:val="24"/>
          </w:rPr>
          <w:t xml:space="preserve"> package</w:t>
        </w:r>
      </w:ins>
      <w:r w:rsidRPr="007878C8">
        <w:rPr>
          <w:sz w:val="24"/>
        </w:rPr>
        <w:t xml:space="preserve">. It includes data generation, </w:t>
      </w:r>
      <w:del w:id="274" w:author="Mahshid Jafarpour" w:date="2023-12-04T01:30:00Z">
        <w:r w:rsidRPr="007878C8" w:rsidDel="00980601">
          <w:rPr>
            <w:sz w:val="24"/>
          </w:rPr>
          <w:delText>maximum likelihood estimation (</w:delText>
        </w:r>
      </w:del>
      <w:r w:rsidRPr="007878C8">
        <w:rPr>
          <w:sz w:val="24"/>
        </w:rPr>
        <w:t>MLE</w:t>
      </w:r>
      <w:del w:id="275" w:author="Mahshid Jafarpour" w:date="2023-12-04T01:30:00Z">
        <w:r w:rsidRPr="007878C8" w:rsidDel="00980601">
          <w:rPr>
            <w:sz w:val="24"/>
          </w:rPr>
          <w:delText>)</w:delText>
        </w:r>
      </w:del>
      <w:r w:rsidRPr="007878C8">
        <w:rPr>
          <w:sz w:val="24"/>
        </w:rPr>
        <w:t xml:space="preserve"> parameter fitting, exploration of possible distributions, visualization of the fitted distribution, and a goodness-of-fit test. The printed MLE </w:t>
      </w:r>
      <w:ins w:id="276" w:author="Mahshid Jafarpour" w:date="2023-12-04T01:31:00Z">
        <w:r w:rsidR="00F06115">
          <w:rPr>
            <w:sz w:val="24"/>
          </w:rPr>
          <w:t xml:space="preserve">estimation of the </w:t>
        </w:r>
      </w:ins>
      <w:r w:rsidRPr="007878C8">
        <w:rPr>
          <w:sz w:val="24"/>
        </w:rPr>
        <w:t xml:space="preserve">parameter, </w:t>
      </w:r>
      <w:ins w:id="277" w:author="Mahshid Jafarpour" w:date="2023-12-04T01:02:00Z">
        <w:r w:rsidR="00850D13">
          <w:rPr>
            <w:sz w:val="24"/>
          </w:rPr>
          <w:t xml:space="preserve">the </w:t>
        </w:r>
      </w:ins>
      <w:r w:rsidRPr="007878C8">
        <w:rPr>
          <w:sz w:val="24"/>
        </w:rPr>
        <w:t>possible distributions, and the result of the goodness-of-fit test are</w:t>
      </w:r>
      <w:del w:id="278" w:author="Mahshid Jafarpour" w:date="2023-12-04T01:02:00Z">
        <w:r w:rsidRPr="007878C8" w:rsidDel="00850D13">
          <w:rPr>
            <w:sz w:val="24"/>
          </w:rPr>
          <w:delText xml:space="preserve"> displayed for analysis and interpretation</w:delText>
        </w:r>
      </w:del>
      <w:r w:rsidRPr="007878C8">
        <w:rPr>
          <w:sz w:val="24"/>
        </w:rPr>
        <w:t>.</w:t>
      </w:r>
    </w:p>
    <w:p w14:paraId="5C5D06ED"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distfit </w:t>
      </w:r>
      <w:r w:rsidRPr="00AC56A5">
        <w:rPr>
          <w:color w:val="0000FF"/>
        </w:rPr>
        <w:t>as</w:t>
      </w:r>
      <w:r w:rsidRPr="00AC56A5">
        <w:t xml:space="preserve"> dft</w:t>
      </w:r>
    </w:p>
    <w:p w14:paraId="77DFAA21"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datagen </w:t>
      </w:r>
      <w:r w:rsidRPr="00AC56A5">
        <w:rPr>
          <w:color w:val="0000FF"/>
        </w:rPr>
        <w:t>as</w:t>
      </w:r>
      <w:r w:rsidRPr="00AC56A5">
        <w:t xml:space="preserve"> dgn</w:t>
      </w:r>
    </w:p>
    <w:p w14:paraId="5A8EB3BD" w14:textId="77777777" w:rsidR="00AC56A5" w:rsidRPr="00AC56A5" w:rsidRDefault="00AC56A5" w:rsidP="00AC56A5">
      <w:pPr>
        <w:pStyle w:val="code"/>
      </w:pPr>
      <w:r w:rsidRPr="00AC56A5">
        <w:rPr>
          <w:color w:val="0000FF"/>
        </w:rPr>
        <w:t>import</w:t>
      </w:r>
      <w:r w:rsidRPr="00AC56A5">
        <w:t xml:space="preserve"> DistFit</w:t>
      </w:r>
      <w:r w:rsidRPr="00AC56A5">
        <w:rPr>
          <w:color w:val="000080"/>
        </w:rPr>
        <w:t>.</w:t>
      </w:r>
      <w:r w:rsidRPr="00AC56A5">
        <w:t xml:space="preserve">gof </w:t>
      </w:r>
      <w:r w:rsidRPr="00AC56A5">
        <w:rPr>
          <w:color w:val="0000FF"/>
        </w:rPr>
        <w:t>as</w:t>
      </w:r>
      <w:r w:rsidRPr="00AC56A5">
        <w:t xml:space="preserve"> gof</w:t>
      </w:r>
    </w:p>
    <w:p w14:paraId="2F924E53" w14:textId="77777777" w:rsidR="00AC56A5" w:rsidRPr="00AC56A5" w:rsidRDefault="00AC56A5" w:rsidP="00AC56A5">
      <w:pPr>
        <w:pStyle w:val="code"/>
      </w:pPr>
    </w:p>
    <w:p w14:paraId="1AD398E0" w14:textId="482646B7" w:rsidR="00AC56A5" w:rsidRPr="00AC56A5" w:rsidRDefault="00AC56A5" w:rsidP="00AC56A5">
      <w:pPr>
        <w:pStyle w:val="code"/>
      </w:pPr>
      <w:r w:rsidRPr="00AC56A5">
        <w:rPr>
          <w:color w:val="008000"/>
        </w:rPr>
        <w:t># Generate data from a</w:t>
      </w:r>
      <w:ins w:id="279" w:author="Mahshid Jafarpour" w:date="2023-12-04T01:02:00Z">
        <w:r w:rsidR="00F346B2">
          <w:rPr>
            <w:color w:val="008000"/>
          </w:rPr>
          <w:t>n</w:t>
        </w:r>
      </w:ins>
      <w:r w:rsidRPr="00AC56A5">
        <w:rPr>
          <w:color w:val="008000"/>
        </w:rPr>
        <w:t xml:space="preserve"> </w:t>
      </w:r>
      <w:del w:id="280" w:author="Mahshid Jafarpour" w:date="2023-12-04T01:02:00Z">
        <w:r w:rsidRPr="00AC56A5" w:rsidDel="00F346B2">
          <w:rPr>
            <w:color w:val="008000"/>
          </w:rPr>
          <w:delText xml:space="preserve">uniform </w:delText>
        </w:r>
      </w:del>
      <w:ins w:id="281" w:author="Mahshid Jafarpour" w:date="2023-12-04T01:02:00Z">
        <w:r w:rsidR="00F346B2">
          <w:rPr>
            <w:color w:val="008000"/>
          </w:rPr>
          <w:t>exponential</w:t>
        </w:r>
        <w:r w:rsidR="00F346B2" w:rsidRPr="00AC56A5">
          <w:rPr>
            <w:color w:val="008000"/>
          </w:rPr>
          <w:t xml:space="preserve"> </w:t>
        </w:r>
      </w:ins>
      <w:r w:rsidRPr="00AC56A5">
        <w:rPr>
          <w:color w:val="008000"/>
        </w:rPr>
        <w:t>distribution</w:t>
      </w:r>
    </w:p>
    <w:p w14:paraId="429C913B" w14:textId="77777777" w:rsidR="00AC56A5" w:rsidRPr="00AC56A5" w:rsidRDefault="00AC56A5" w:rsidP="00AC56A5">
      <w:pPr>
        <w:pStyle w:val="code"/>
      </w:pPr>
      <w:r w:rsidRPr="00AC56A5">
        <w:t xml:space="preserve">data_dist </w:t>
      </w:r>
      <w:r w:rsidRPr="00AC56A5">
        <w:rPr>
          <w:color w:val="000080"/>
        </w:rPr>
        <w:t>=</w:t>
      </w:r>
      <w:r w:rsidRPr="00AC56A5">
        <w:t xml:space="preserve"> dgn</w:t>
      </w:r>
      <w:r w:rsidRPr="00AC56A5">
        <w:rPr>
          <w:color w:val="000080"/>
        </w:rPr>
        <w:t>.</w:t>
      </w:r>
      <w:r w:rsidRPr="00AC56A5">
        <w:t>Datagen</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row_count</w:t>
      </w:r>
      <w:r w:rsidRPr="00AC56A5">
        <w:rPr>
          <w:color w:val="000080"/>
        </w:rPr>
        <w:t>=</w:t>
      </w:r>
      <w:r w:rsidRPr="00AC56A5">
        <w:rPr>
          <w:color w:val="FF0000"/>
        </w:rPr>
        <w:t>2000</w:t>
      </w:r>
      <w:r w:rsidRPr="00AC56A5">
        <w:rPr>
          <w:color w:val="000080"/>
        </w:rPr>
        <w:t>,</w:t>
      </w:r>
      <w:r w:rsidRPr="00AC56A5">
        <w:t xml:space="preserve"> par</w:t>
      </w:r>
      <w:r w:rsidRPr="00AC56A5">
        <w:rPr>
          <w:color w:val="000080"/>
        </w:rPr>
        <w:t>=(</w:t>
      </w:r>
      <w:r w:rsidRPr="00AC56A5">
        <w:rPr>
          <w:color w:val="FF0000"/>
        </w:rPr>
        <w:t>0.35</w:t>
      </w:r>
      <w:r w:rsidRPr="00AC56A5">
        <w:rPr>
          <w:color w:val="000080"/>
        </w:rPr>
        <w:t>),</w:t>
      </w:r>
      <w:r w:rsidRPr="00AC56A5">
        <w:t xml:space="preserve"> seed</w:t>
      </w:r>
      <w:r w:rsidRPr="00AC56A5">
        <w:rPr>
          <w:color w:val="000080"/>
        </w:rPr>
        <w:t>=</w:t>
      </w:r>
      <w:r w:rsidRPr="00AC56A5">
        <w:rPr>
          <w:color w:val="FF0000"/>
        </w:rPr>
        <w:t>1</w:t>
      </w:r>
      <w:r w:rsidRPr="00AC56A5">
        <w:rPr>
          <w:color w:val="000080"/>
        </w:rPr>
        <w:t>)</w:t>
      </w:r>
      <w:r w:rsidRPr="00AC56A5">
        <w:t xml:space="preserve"> </w:t>
      </w:r>
    </w:p>
    <w:p w14:paraId="0B7C65B2" w14:textId="77777777" w:rsidR="00AC56A5" w:rsidRPr="00AC56A5" w:rsidRDefault="00AC56A5" w:rsidP="00AC56A5">
      <w:pPr>
        <w:pStyle w:val="code"/>
      </w:pPr>
      <w:r w:rsidRPr="00AC56A5">
        <w:t xml:space="preserve">data </w:t>
      </w:r>
      <w:r w:rsidRPr="00AC56A5">
        <w:rPr>
          <w:color w:val="000080"/>
        </w:rPr>
        <w:t>=</w:t>
      </w:r>
      <w:r w:rsidRPr="00AC56A5">
        <w:t xml:space="preserve"> data_dist</w:t>
      </w:r>
      <w:r w:rsidRPr="00AC56A5">
        <w:rPr>
          <w:color w:val="000080"/>
        </w:rPr>
        <w:t>.</w:t>
      </w:r>
      <w:r w:rsidRPr="00AC56A5">
        <w:t>data_generation</w:t>
      </w:r>
      <w:r w:rsidRPr="00AC56A5">
        <w:rPr>
          <w:color w:val="000080"/>
        </w:rPr>
        <w:t>()</w:t>
      </w:r>
    </w:p>
    <w:p w14:paraId="3E56084C" w14:textId="77777777" w:rsidR="00AC56A5" w:rsidRPr="00AC56A5" w:rsidRDefault="00AC56A5" w:rsidP="00AC56A5">
      <w:pPr>
        <w:pStyle w:val="code"/>
      </w:pPr>
    </w:p>
    <w:p w14:paraId="05893304" w14:textId="77777777" w:rsidR="00AC56A5" w:rsidRPr="00AC56A5" w:rsidRDefault="00AC56A5" w:rsidP="00AC56A5">
      <w:pPr>
        <w:pStyle w:val="code"/>
      </w:pPr>
      <w:r w:rsidRPr="00AC56A5">
        <w:rPr>
          <w:color w:val="008000"/>
        </w:rPr>
        <w:t># Estimate MLE parameters using DistFit</w:t>
      </w:r>
    </w:p>
    <w:p w14:paraId="7B76C70A" w14:textId="03A3DD12" w:rsidR="00AC56A5" w:rsidRPr="00AC56A5" w:rsidDel="00F346B2" w:rsidRDefault="00AC56A5" w:rsidP="00AC56A5">
      <w:pPr>
        <w:pStyle w:val="code"/>
        <w:rPr>
          <w:del w:id="282" w:author="Mahshid Jafarpour" w:date="2023-12-04T01:03:00Z"/>
        </w:rPr>
      </w:pPr>
      <w:del w:id="283" w:author="Mahshid Jafarpour" w:date="2023-12-04T01:03:00Z">
        <w:r w:rsidRPr="00AC56A5" w:rsidDel="00F346B2">
          <w:rPr>
            <w:color w:val="008000"/>
          </w:rPr>
          <w:delText># estimate MLE parameter</w:delText>
        </w:r>
      </w:del>
    </w:p>
    <w:p w14:paraId="16BEB961" w14:textId="77777777" w:rsidR="00AC56A5" w:rsidRPr="00AC56A5" w:rsidRDefault="00AC56A5" w:rsidP="00AC56A5">
      <w:pPr>
        <w:pStyle w:val="code"/>
      </w:pPr>
      <w:r w:rsidRPr="00AC56A5">
        <w:t xml:space="preserve">model </w:t>
      </w:r>
      <w:r w:rsidRPr="00AC56A5">
        <w:rPr>
          <w:color w:val="000080"/>
        </w:rPr>
        <w:t>=</w:t>
      </w:r>
      <w:r w:rsidRPr="00AC56A5">
        <w:t xml:space="preserve"> dft</w:t>
      </w:r>
      <w:r w:rsidRPr="00AC56A5">
        <w:rPr>
          <w:color w:val="000080"/>
        </w:rPr>
        <w:t>.</w:t>
      </w:r>
      <w:r w:rsidRPr="00AC56A5">
        <w:t>Fitting</w:t>
      </w:r>
      <w:r w:rsidRPr="00AC56A5">
        <w:rPr>
          <w:color w:val="000080"/>
        </w:rPr>
        <w:t>(</w:t>
      </w:r>
      <w:r w:rsidRPr="00AC56A5">
        <w:t>data</w:t>
      </w:r>
      <w:r w:rsidRPr="00AC56A5">
        <w:rPr>
          <w:color w:val="000080"/>
        </w:rPr>
        <w:t>,</w:t>
      </w:r>
      <w:r w:rsidRPr="00AC56A5">
        <w:t xml:space="preserve"> dist_type</w:t>
      </w:r>
      <w:r w:rsidRPr="00AC56A5">
        <w:rPr>
          <w:color w:val="000080"/>
        </w:rPr>
        <w:t>=</w:t>
      </w:r>
      <w:r w:rsidRPr="00AC56A5">
        <w:rPr>
          <w:color w:val="808080"/>
        </w:rPr>
        <w:t>'exponential'</w:t>
      </w:r>
      <w:r w:rsidRPr="00AC56A5">
        <w:rPr>
          <w:color w:val="000080"/>
        </w:rPr>
        <w:t>)</w:t>
      </w:r>
    </w:p>
    <w:p w14:paraId="2DDA83B3" w14:textId="77777777" w:rsidR="00AC56A5" w:rsidRPr="00AC56A5" w:rsidRDefault="00AC56A5" w:rsidP="00AC56A5">
      <w:pPr>
        <w:pStyle w:val="code"/>
      </w:pPr>
      <w:r w:rsidRPr="00AC56A5">
        <w:t xml:space="preserve">mle_param </w:t>
      </w:r>
      <w:r w:rsidRPr="00AC56A5">
        <w:rPr>
          <w:color w:val="000080"/>
        </w:rPr>
        <w:t>=</w:t>
      </w:r>
      <w:r w:rsidRPr="00AC56A5">
        <w:t xml:space="preserve"> model</w:t>
      </w:r>
      <w:r w:rsidRPr="00AC56A5">
        <w:rPr>
          <w:color w:val="000080"/>
        </w:rPr>
        <w:t>.</w:t>
      </w:r>
      <w:r w:rsidRPr="00AC56A5">
        <w:t>fit</w:t>
      </w:r>
      <w:r w:rsidRPr="00AC56A5">
        <w:rPr>
          <w:color w:val="000080"/>
        </w:rPr>
        <w:t>()</w:t>
      </w:r>
    </w:p>
    <w:p w14:paraId="32FB2C1D" w14:textId="77777777" w:rsidR="00AC56A5" w:rsidRPr="00AC56A5" w:rsidRDefault="00AC56A5" w:rsidP="00AC56A5">
      <w:pPr>
        <w:pStyle w:val="code"/>
      </w:pPr>
      <w:r w:rsidRPr="00AC56A5">
        <w:rPr>
          <w:color w:val="880088"/>
        </w:rPr>
        <w:t>print</w:t>
      </w:r>
      <w:r w:rsidRPr="00AC56A5">
        <w:rPr>
          <w:color w:val="000080"/>
        </w:rPr>
        <w:t>(</w:t>
      </w:r>
      <w:r w:rsidRPr="00AC56A5">
        <w:rPr>
          <w:color w:val="808080"/>
        </w:rPr>
        <w:t>"The fitted MLE parameter is %.4f."</w:t>
      </w:r>
      <w:r w:rsidRPr="00AC56A5">
        <w:t xml:space="preserve"> </w:t>
      </w:r>
      <w:r w:rsidRPr="00AC56A5">
        <w:rPr>
          <w:color w:val="000080"/>
        </w:rPr>
        <w:t>%</w:t>
      </w:r>
      <w:r w:rsidRPr="00AC56A5">
        <w:t>mle_param</w:t>
      </w:r>
      <w:r w:rsidRPr="00AC56A5">
        <w:rPr>
          <w:color w:val="000080"/>
        </w:rPr>
        <w:t>)</w:t>
      </w:r>
    </w:p>
    <w:p w14:paraId="68D83650" w14:textId="77777777" w:rsidR="00AC56A5" w:rsidRPr="00AC56A5" w:rsidRDefault="00AC56A5" w:rsidP="00AC56A5">
      <w:pPr>
        <w:pStyle w:val="code"/>
      </w:pPr>
    </w:p>
    <w:p w14:paraId="49A89CD7" w14:textId="77777777" w:rsidR="00AC56A5" w:rsidRPr="00AC56A5" w:rsidRDefault="00AC56A5" w:rsidP="00AC56A5">
      <w:pPr>
        <w:pStyle w:val="code"/>
      </w:pPr>
      <w:r w:rsidRPr="00AC56A5">
        <w:rPr>
          <w:color w:val="008000"/>
        </w:rPr>
        <w:t># Explore possible distributions using DistFit</w:t>
      </w:r>
    </w:p>
    <w:p w14:paraId="6495AEA8" w14:textId="77777777" w:rsidR="00AC56A5" w:rsidRPr="00AC56A5" w:rsidRDefault="00AC56A5" w:rsidP="00AC56A5">
      <w:pPr>
        <w:pStyle w:val="code"/>
      </w:pPr>
      <w:r w:rsidRPr="00AC56A5">
        <w:t xml:space="preserve">possible_distributions </w:t>
      </w:r>
      <w:r w:rsidRPr="00AC56A5">
        <w:rPr>
          <w:color w:val="000080"/>
        </w:rPr>
        <w:t>=</w:t>
      </w:r>
      <w:r w:rsidRPr="00AC56A5">
        <w:t xml:space="preserve"> model</w:t>
      </w:r>
      <w:r w:rsidRPr="00AC56A5">
        <w:rPr>
          <w:color w:val="000080"/>
        </w:rPr>
        <w:t>.</w:t>
      </w:r>
      <w:r w:rsidRPr="00AC56A5">
        <w:t>guess_distributions</w:t>
      </w:r>
      <w:r w:rsidRPr="00AC56A5">
        <w:rPr>
          <w:color w:val="000080"/>
        </w:rPr>
        <w:t>()</w:t>
      </w:r>
    </w:p>
    <w:p w14:paraId="5D5A58F8" w14:textId="77777777" w:rsidR="00AC56A5" w:rsidRPr="00AC56A5" w:rsidRDefault="00AC56A5" w:rsidP="00AC56A5">
      <w:pPr>
        <w:pStyle w:val="code"/>
      </w:pPr>
    </w:p>
    <w:p w14:paraId="6E13F82F" w14:textId="77777777" w:rsidR="00AC56A5" w:rsidRPr="00AC56A5" w:rsidRDefault="00AC56A5" w:rsidP="00AC56A5">
      <w:pPr>
        <w:pStyle w:val="code"/>
      </w:pPr>
      <w:r w:rsidRPr="00AC56A5">
        <w:rPr>
          <w:color w:val="008000"/>
        </w:rPr>
        <w:t># Visualize the fitted uniform distribution</w:t>
      </w:r>
    </w:p>
    <w:p w14:paraId="0F2517F7" w14:textId="77777777" w:rsidR="00AC56A5" w:rsidRPr="00AC56A5" w:rsidRDefault="00AC56A5" w:rsidP="00AC56A5">
      <w:pPr>
        <w:pStyle w:val="code"/>
      </w:pPr>
      <w:r w:rsidRPr="00AC56A5">
        <w:t>model</w:t>
      </w:r>
      <w:r w:rsidRPr="00AC56A5">
        <w:rPr>
          <w:color w:val="000080"/>
        </w:rPr>
        <w:t>.</w:t>
      </w:r>
      <w:r w:rsidRPr="00AC56A5">
        <w:t>exponential_plot</w:t>
      </w:r>
      <w:r w:rsidRPr="00AC56A5">
        <w:rPr>
          <w:color w:val="000080"/>
        </w:rPr>
        <w:t>(</w:t>
      </w:r>
      <w:r w:rsidRPr="00AC56A5">
        <w:t>mle_param</w:t>
      </w:r>
      <w:r w:rsidRPr="00AC56A5">
        <w:rPr>
          <w:color w:val="000080"/>
        </w:rPr>
        <w:t>)</w:t>
      </w:r>
    </w:p>
    <w:p w14:paraId="1D151FFF" w14:textId="77777777" w:rsidR="00AC56A5" w:rsidRPr="00AC56A5" w:rsidRDefault="00AC56A5" w:rsidP="00AC56A5">
      <w:pPr>
        <w:pStyle w:val="code"/>
      </w:pPr>
    </w:p>
    <w:p w14:paraId="4E793521" w14:textId="77777777" w:rsidR="00AC56A5" w:rsidRPr="00AC56A5" w:rsidRDefault="00AC56A5" w:rsidP="00AC56A5">
      <w:pPr>
        <w:pStyle w:val="code"/>
      </w:pPr>
      <w:r w:rsidRPr="00AC56A5">
        <w:rPr>
          <w:color w:val="008000"/>
        </w:rPr>
        <w:t># Perform Goodness of Fit test using DistFit</w:t>
      </w:r>
    </w:p>
    <w:p w14:paraId="1AF8155F" w14:textId="77777777" w:rsidR="00AC56A5" w:rsidRPr="00AC56A5" w:rsidRDefault="00AC56A5" w:rsidP="00AC56A5">
      <w:pPr>
        <w:pStyle w:val="code"/>
      </w:pPr>
      <w:r w:rsidRPr="00AC56A5">
        <w:t xml:space="preserve">gof_test </w:t>
      </w:r>
      <w:r w:rsidRPr="00AC56A5">
        <w:rPr>
          <w:color w:val="000080"/>
        </w:rPr>
        <w:t>=</w:t>
      </w:r>
      <w:r w:rsidRPr="00AC56A5">
        <w:t xml:space="preserve"> gof</w:t>
      </w:r>
      <w:r w:rsidRPr="00AC56A5">
        <w:rPr>
          <w:color w:val="000080"/>
        </w:rPr>
        <w:t>.</w:t>
      </w:r>
      <w:r w:rsidRPr="00AC56A5">
        <w:t>Gof</w:t>
      </w:r>
      <w:r w:rsidRPr="00AC56A5">
        <w:rPr>
          <w:color w:val="000080"/>
        </w:rPr>
        <w:t>(</w:t>
      </w:r>
      <w:r w:rsidRPr="00AC56A5">
        <w:t>dist_type</w:t>
      </w:r>
      <w:r w:rsidRPr="00AC56A5">
        <w:rPr>
          <w:color w:val="000080"/>
        </w:rPr>
        <w:t>=</w:t>
      </w:r>
      <w:r w:rsidRPr="00AC56A5">
        <w:rPr>
          <w:color w:val="808080"/>
        </w:rPr>
        <w:t>'exponential'</w:t>
      </w:r>
      <w:r w:rsidRPr="00AC56A5">
        <w:rPr>
          <w:color w:val="000080"/>
        </w:rPr>
        <w:t>,</w:t>
      </w:r>
      <w:r w:rsidRPr="00AC56A5">
        <w:t xml:space="preserve"> par</w:t>
      </w:r>
      <w:r w:rsidRPr="00AC56A5">
        <w:rPr>
          <w:color w:val="000080"/>
        </w:rPr>
        <w:t>=</w:t>
      </w:r>
      <w:r w:rsidRPr="00AC56A5">
        <w:t>mle_param</w:t>
      </w:r>
      <w:r w:rsidRPr="00AC56A5">
        <w:rPr>
          <w:color w:val="000080"/>
        </w:rPr>
        <w:t>)</w:t>
      </w:r>
    </w:p>
    <w:p w14:paraId="3A58A3F2" w14:textId="77777777" w:rsidR="00AC56A5" w:rsidRPr="00AC56A5" w:rsidRDefault="00AC56A5" w:rsidP="00AC56A5">
      <w:pPr>
        <w:pStyle w:val="code"/>
        <w:rPr>
          <w:rFonts w:ascii="Times New Roman" w:hAnsi="Times New Roman" w:cs="Times New Roman"/>
          <w:sz w:val="24"/>
          <w:szCs w:val="24"/>
        </w:rPr>
      </w:pPr>
      <w:r w:rsidRPr="00AC56A5">
        <w:t>gof_test</w:t>
      </w:r>
      <w:r w:rsidRPr="00AC56A5">
        <w:rPr>
          <w:color w:val="000080"/>
        </w:rPr>
        <w:t>.</w:t>
      </w:r>
      <w:r w:rsidRPr="00AC56A5">
        <w:t>gof</w:t>
      </w:r>
      <w:r w:rsidRPr="00AC56A5">
        <w:rPr>
          <w:color w:val="000080"/>
        </w:rPr>
        <w:t>(</w:t>
      </w:r>
      <w:r w:rsidRPr="00AC56A5">
        <w:t>data</w:t>
      </w:r>
      <w:r w:rsidRPr="00AC56A5">
        <w:rPr>
          <w:color w:val="000080"/>
        </w:rPr>
        <w:t>)</w:t>
      </w:r>
    </w:p>
    <w:p w14:paraId="75964ADC"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fitted MLE parameter is 0.3593.</w:t>
      </w:r>
    </w:p>
    <w:p w14:paraId="21C2D2DC"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4A1FFBFE" w14:textId="77777777" w:rsidR="00AC56A5" w:rsidRDefault="00AC56A5" w:rsidP="00AC56A5">
      <w:pPr>
        <w:pStyle w:val="HTMLPreformatted"/>
        <w:shd w:val="clear" w:color="auto" w:fill="FFFFFF"/>
        <w:wordWrap w:val="0"/>
        <w:textAlignment w:val="baseline"/>
        <w:rPr>
          <w:color w:val="000000"/>
          <w:sz w:val="21"/>
          <w:szCs w:val="21"/>
        </w:rPr>
      </w:pPr>
    </w:p>
    <w:p w14:paraId="48131058" w14:textId="77777777" w:rsidR="00AC56A5" w:rsidRDefault="00AC56A5" w:rsidP="00AC56A5">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14:paraId="1E66EE57" w14:textId="77777777" w:rsidR="007878C8" w:rsidRDefault="007878C8" w:rsidP="004B0F84">
      <w:pPr>
        <w:tabs>
          <w:tab w:val="left" w:pos="360"/>
          <w:tab w:val="left" w:pos="990"/>
        </w:tabs>
        <w:spacing w:line="360" w:lineRule="auto"/>
        <w:ind w:left="18"/>
        <w:jc w:val="both"/>
        <w:rPr>
          <w:sz w:val="24"/>
        </w:rPr>
      </w:pPr>
    </w:p>
    <w:p w14:paraId="6DD2486F" w14:textId="77777777" w:rsidR="00AC56A5" w:rsidRDefault="00AC56A5" w:rsidP="00206E91">
      <w:pPr>
        <w:tabs>
          <w:tab w:val="left" w:pos="360"/>
          <w:tab w:val="left" w:pos="990"/>
        </w:tabs>
        <w:spacing w:line="360" w:lineRule="auto"/>
        <w:ind w:left="18"/>
        <w:jc w:val="center"/>
        <w:rPr>
          <w:sz w:val="24"/>
        </w:rPr>
      </w:pPr>
      <w:r>
        <w:rPr>
          <w:noProof/>
        </w:rPr>
        <w:lastRenderedPageBreak/>
        <w:drawing>
          <wp:inline distT="0" distB="0" distL="0" distR="0" wp14:anchorId="4B1F10A7" wp14:editId="002F113E">
            <wp:extent cx="4943475" cy="3678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6876" cy="3680548"/>
                    </a:xfrm>
                    <a:prstGeom prst="rect">
                      <a:avLst/>
                    </a:prstGeom>
                  </pic:spPr>
                </pic:pic>
              </a:graphicData>
            </a:graphic>
          </wp:inline>
        </w:drawing>
      </w:r>
    </w:p>
    <w:p w14:paraId="3731B972" w14:textId="77777777" w:rsidR="005D5F8B" w:rsidRPr="004B4270" w:rsidRDefault="005D5F8B" w:rsidP="005D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center"/>
        <w:textAlignment w:val="baseline"/>
        <w:rPr>
          <w:rFonts w:eastAsia="Times New Roman" w:cstheme="minorHAnsi"/>
          <w:i/>
          <w:color w:val="000000"/>
        </w:rPr>
      </w:pPr>
      <w:r w:rsidRPr="004B4270">
        <w:rPr>
          <w:rFonts w:eastAsia="Times New Roman" w:cstheme="minorHAnsi"/>
          <w:i/>
          <w:color w:val="000000"/>
        </w:rPr>
        <w:t>Fig</w:t>
      </w:r>
      <w:r>
        <w:rPr>
          <w:rFonts w:eastAsia="Times New Roman" w:cstheme="minorHAnsi"/>
          <w:i/>
          <w:color w:val="000000"/>
        </w:rPr>
        <w:t>ure 2: F</w:t>
      </w:r>
      <w:r w:rsidRPr="005D5F8B">
        <w:rPr>
          <w:rFonts w:eastAsia="Times New Roman" w:cstheme="minorHAnsi"/>
          <w:i/>
          <w:color w:val="000000"/>
        </w:rPr>
        <w:t xml:space="preserve">itted </w:t>
      </w:r>
      <w:r>
        <w:rPr>
          <w:rFonts w:eastAsia="Times New Roman" w:cstheme="minorHAnsi"/>
          <w:i/>
          <w:color w:val="000000"/>
        </w:rPr>
        <w:t xml:space="preserve">Exponential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09A40C48" w14:textId="77777777" w:rsidR="005D5F8B" w:rsidRDefault="005D5F8B"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577CCAB"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Test Statistics: 4.0574</w:t>
      </w:r>
      <w:proofErr w:type="gramStart"/>
      <w:r w:rsidRPr="00AC56A5">
        <w:rPr>
          <w:rFonts w:ascii="Courier New" w:eastAsia="Times New Roman" w:hAnsi="Courier New" w:cs="Courier New"/>
          <w:color w:val="000000"/>
          <w:sz w:val="20"/>
          <w:szCs w:val="20"/>
        </w:rPr>
        <w:t>;  Critical</w:t>
      </w:r>
      <w:proofErr w:type="gramEnd"/>
      <w:r w:rsidRPr="00AC56A5">
        <w:rPr>
          <w:rFonts w:ascii="Courier New" w:eastAsia="Times New Roman" w:hAnsi="Courier New" w:cs="Courier New"/>
          <w:color w:val="000000"/>
          <w:sz w:val="20"/>
          <w:szCs w:val="20"/>
        </w:rPr>
        <w:t xml:space="preserve"> Value: 7.8147</w:t>
      </w:r>
    </w:p>
    <w:p w14:paraId="0FF3A3E6"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Accept H0 that the distribution is a good fit at the given significance level.</w:t>
      </w:r>
    </w:p>
    <w:p w14:paraId="10E37810" w14:textId="77777777" w:rsidR="00AC56A5" w:rsidRPr="00AC56A5" w:rsidRDefault="00AC56A5" w:rsidP="00AC5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C56A5">
        <w:rPr>
          <w:rFonts w:ascii="Courier New" w:eastAsia="Times New Roman" w:hAnsi="Courier New" w:cs="Courier New"/>
          <w:color w:val="000000"/>
          <w:sz w:val="20"/>
          <w:szCs w:val="20"/>
        </w:rPr>
        <w:t>True</w:t>
      </w:r>
    </w:p>
    <w:p w14:paraId="0181B88F" w14:textId="77777777" w:rsidR="00BB6845" w:rsidRDefault="00BB6845" w:rsidP="004B0F84">
      <w:pPr>
        <w:tabs>
          <w:tab w:val="left" w:pos="360"/>
          <w:tab w:val="left" w:pos="990"/>
        </w:tabs>
        <w:spacing w:line="360" w:lineRule="auto"/>
        <w:ind w:left="18"/>
        <w:jc w:val="both"/>
        <w:rPr>
          <w:sz w:val="24"/>
        </w:rPr>
      </w:pPr>
    </w:p>
    <w:p w14:paraId="68920902" w14:textId="4A653838" w:rsidR="007878C8" w:rsidRDefault="007878C8" w:rsidP="004B0F84">
      <w:pPr>
        <w:tabs>
          <w:tab w:val="left" w:pos="360"/>
          <w:tab w:val="left" w:pos="990"/>
        </w:tabs>
        <w:spacing w:line="360" w:lineRule="auto"/>
        <w:ind w:left="18"/>
        <w:jc w:val="both"/>
        <w:rPr>
          <w:sz w:val="24"/>
        </w:rPr>
      </w:pPr>
      <w:del w:id="284" w:author="Mahshid Jafarpour" w:date="2023-12-04T01:04:00Z">
        <w:r w:rsidDel="003A3429">
          <w:rPr>
            <w:sz w:val="24"/>
          </w:rPr>
          <w:delText>The d</w:delText>
        </w:r>
      </w:del>
      <w:ins w:id="285" w:author="Mahshid Jafarpour" w:date="2023-12-04T01:04:00Z">
        <w:r w:rsidR="003A3429">
          <w:rPr>
            <w:sz w:val="24"/>
          </w:rPr>
          <w:t>D</w:t>
        </w:r>
      </w:ins>
      <w:r>
        <w:rPr>
          <w:sz w:val="24"/>
        </w:rPr>
        <w:t xml:space="preserve">ata with 2000 samples </w:t>
      </w:r>
      <w:ins w:id="286" w:author="Mahshid Jafarpour" w:date="2023-12-04T01:04:00Z">
        <w:r w:rsidR="003A3429">
          <w:rPr>
            <w:sz w:val="24"/>
          </w:rPr>
          <w:t>are</w:t>
        </w:r>
      </w:ins>
      <w:del w:id="287" w:author="Mahshid Jafarpour" w:date="2023-12-04T01:04:00Z">
        <w:r w:rsidDel="003A3429">
          <w:rPr>
            <w:sz w:val="24"/>
          </w:rPr>
          <w:delText>is</w:delText>
        </w:r>
      </w:del>
      <w:r>
        <w:rPr>
          <w:sz w:val="24"/>
        </w:rPr>
        <w:t xml:space="preserve"> generated from an exponential distribution with 1/rate parameter of 0.35. </w:t>
      </w:r>
      <w:r w:rsidRPr="007878C8">
        <w:rPr>
          <w:sz w:val="24"/>
        </w:rPr>
        <w:t xml:space="preserve">The MLE method estimates the parameter of the exponential distribution, and for the generated data, the fitted MLE </w:t>
      </w:r>
      <w:ins w:id="288" w:author="Mahshid Jafarpour" w:date="2023-12-04T01:31:00Z">
        <w:r w:rsidR="00473B7B">
          <w:rPr>
            <w:sz w:val="24"/>
          </w:rPr>
          <w:t xml:space="preserve">estimation of the </w:t>
        </w:r>
      </w:ins>
      <w:r w:rsidRPr="007878C8">
        <w:rPr>
          <w:sz w:val="24"/>
        </w:rPr>
        <w:t>parameter is found to be 0.3593</w:t>
      </w:r>
      <w:r>
        <w:rPr>
          <w:sz w:val="24"/>
        </w:rPr>
        <w:t xml:space="preserve"> which is a </w:t>
      </w:r>
      <w:del w:id="289" w:author="Mahshid Jafarpour" w:date="2023-12-04T01:04:00Z">
        <w:r w:rsidDel="00D7390A">
          <w:rPr>
            <w:sz w:val="24"/>
          </w:rPr>
          <w:delText xml:space="preserve">correct </w:delText>
        </w:r>
      </w:del>
      <w:ins w:id="290" w:author="Mahshid Jafarpour" w:date="2023-12-04T01:04:00Z">
        <w:r w:rsidR="00D7390A">
          <w:rPr>
            <w:sz w:val="24"/>
          </w:rPr>
          <w:t>reasonable</w:t>
        </w:r>
        <w:r w:rsidR="00D7390A">
          <w:rPr>
            <w:sz w:val="24"/>
          </w:rPr>
          <w:t xml:space="preserve"> </w:t>
        </w:r>
      </w:ins>
      <w:r>
        <w:rPr>
          <w:sz w:val="24"/>
        </w:rPr>
        <w:t xml:space="preserve">estimation of </w:t>
      </w:r>
      <w:ins w:id="291" w:author="Mahshid Jafarpour" w:date="2023-12-04T01:04:00Z">
        <w:r w:rsidR="00D7390A">
          <w:rPr>
            <w:sz w:val="24"/>
          </w:rPr>
          <w:t>the t</w:t>
        </w:r>
      </w:ins>
      <w:ins w:id="292" w:author="Mahshid Jafarpour" w:date="2023-12-04T01:05:00Z">
        <w:r w:rsidR="00D7390A">
          <w:rPr>
            <w:sz w:val="24"/>
          </w:rPr>
          <w:t>rue</w:t>
        </w:r>
      </w:ins>
      <w:del w:id="293" w:author="Mahshid Jafarpour" w:date="2023-12-04T01:05:00Z">
        <w:r w:rsidDel="00D7390A">
          <w:rPr>
            <w:sz w:val="24"/>
          </w:rPr>
          <w:delText>observed</w:delText>
        </w:r>
      </w:del>
      <w:r>
        <w:rPr>
          <w:sz w:val="24"/>
        </w:rPr>
        <w:t xml:space="preserve"> parameter. </w:t>
      </w:r>
      <w:proofErr w:type="spellStart"/>
      <w:r w:rsidRPr="007878C8">
        <w:rPr>
          <w:sz w:val="24"/>
        </w:rPr>
        <w:t>DistFit</w:t>
      </w:r>
      <w:proofErr w:type="spellEnd"/>
      <w:r w:rsidRPr="007878C8">
        <w:rPr>
          <w:sz w:val="24"/>
        </w:rPr>
        <w:t xml:space="preserve"> explores various distribution types based on the nature of the data. </w:t>
      </w:r>
      <w:ins w:id="294" w:author="Mahshid Jafarpour" w:date="2023-12-04T01:05:00Z">
        <w:r w:rsidR="00D7390A">
          <w:rPr>
            <w:sz w:val="24"/>
          </w:rPr>
          <w:t xml:space="preserve">In this case, normal distribution is eliminated </w:t>
        </w:r>
        <w:r w:rsidR="004E30FE">
          <w:rPr>
            <w:sz w:val="24"/>
          </w:rPr>
          <w:t xml:space="preserve">due to non-symmetrical </w:t>
        </w:r>
      </w:ins>
      <w:ins w:id="295" w:author="Mahshid Jafarpour" w:date="2023-12-04T01:06:00Z">
        <w:r w:rsidR="004E30FE">
          <w:rPr>
            <w:sz w:val="24"/>
          </w:rPr>
          <w:t>data histogram; therefore,</w:t>
        </w:r>
      </w:ins>
      <w:del w:id="296" w:author="Mahshid Jafarpour" w:date="2023-12-04T01:06:00Z">
        <w:r w:rsidRPr="007878C8" w:rsidDel="004E30FE">
          <w:rPr>
            <w:sz w:val="24"/>
          </w:rPr>
          <w:delText>For the generated dataset,</w:delText>
        </w:r>
      </w:del>
      <w:r w:rsidRPr="007878C8">
        <w:rPr>
          <w:sz w:val="24"/>
        </w:rPr>
        <w:t xml:space="preserve"> the possible distributions </w:t>
      </w:r>
      <w:del w:id="297" w:author="Mahshid Jafarpour" w:date="2023-12-04T01:06:00Z">
        <w:r w:rsidRPr="007878C8" w:rsidDel="00081A07">
          <w:rPr>
            <w:sz w:val="24"/>
          </w:rPr>
          <w:delText xml:space="preserve">considered </w:delText>
        </w:r>
      </w:del>
      <w:r w:rsidRPr="007878C8">
        <w:rPr>
          <w:sz w:val="24"/>
        </w:rPr>
        <w:t>include 'Uniform', 'Exponential', 'Weibull', and 'Gamma'.</w:t>
      </w:r>
    </w:p>
    <w:p w14:paraId="4570815F" w14:textId="61D39307" w:rsidR="007878C8" w:rsidRPr="009F3C71" w:rsidRDefault="007878C8" w:rsidP="004B0F84">
      <w:pPr>
        <w:tabs>
          <w:tab w:val="left" w:pos="360"/>
          <w:tab w:val="left" w:pos="990"/>
        </w:tabs>
        <w:spacing w:line="360" w:lineRule="auto"/>
        <w:ind w:left="18"/>
        <w:jc w:val="both"/>
        <w:rPr>
          <w:sz w:val="24"/>
        </w:rPr>
      </w:pPr>
      <w:r w:rsidRPr="007878C8">
        <w:rPr>
          <w:sz w:val="24"/>
        </w:rPr>
        <w:t xml:space="preserve">The Goodness of Fit (GOF) test is </w:t>
      </w:r>
      <w:r>
        <w:rPr>
          <w:sz w:val="24"/>
        </w:rPr>
        <w:t>included for the evaluation of how well the fitted distribution aligns with the observed data</w:t>
      </w:r>
      <w:r w:rsidRPr="007878C8">
        <w:rPr>
          <w:sz w:val="24"/>
        </w:rPr>
        <w:t>. In the provided example, the test statistic is calculated as 4.0574, and the critical value at a 5% significance level is 7.8147. The ou</w:t>
      </w:r>
      <w:r>
        <w:rPr>
          <w:sz w:val="24"/>
        </w:rPr>
        <w:t>tcome of the test is conclusive</w:t>
      </w:r>
      <w:ins w:id="298" w:author="Mahshid Jafarpour" w:date="2023-12-04T01:07:00Z">
        <w:r w:rsidR="009026D8">
          <w:rPr>
            <w:sz w:val="24"/>
          </w:rPr>
          <w:t xml:space="preserve">: </w:t>
        </w:r>
      </w:ins>
      <w:del w:id="299" w:author="Mahshid Jafarpour" w:date="2023-12-04T01:07:00Z">
        <w:r w:rsidDel="009026D8">
          <w:rPr>
            <w:sz w:val="24"/>
          </w:rPr>
          <w:delText xml:space="preserve">, </w:delText>
        </w:r>
        <w:r w:rsidRPr="007878C8" w:rsidDel="009026D8">
          <w:rPr>
            <w:sz w:val="24"/>
          </w:rPr>
          <w:delText xml:space="preserve">there is </w:delText>
        </w:r>
      </w:del>
      <w:r w:rsidRPr="007878C8">
        <w:rPr>
          <w:sz w:val="24"/>
        </w:rPr>
        <w:t>accept</w:t>
      </w:r>
      <w:del w:id="300" w:author="Mahshid Jafarpour" w:date="2023-12-04T01:07:00Z">
        <w:r w:rsidRPr="007878C8" w:rsidDel="009026D8">
          <w:rPr>
            <w:sz w:val="24"/>
          </w:rPr>
          <w:delText>ance of</w:delText>
        </w:r>
      </w:del>
      <w:r w:rsidRPr="007878C8">
        <w:rPr>
          <w:sz w:val="24"/>
        </w:rPr>
        <w:t xml:space="preserve"> the null hypothesis (H0) that the distribution is a good fit</w:t>
      </w:r>
      <w:del w:id="301" w:author="Mahshid Jafarpour" w:date="2023-12-04T01:07:00Z">
        <w:r w:rsidRPr="007878C8" w:rsidDel="009026D8">
          <w:rPr>
            <w:sz w:val="24"/>
          </w:rPr>
          <w:delText>,</w:delText>
        </w:r>
      </w:del>
      <w:ins w:id="302" w:author="Mahshid Jafarpour" w:date="2023-12-04T01:07:00Z">
        <w:r w:rsidR="009026D8">
          <w:rPr>
            <w:sz w:val="24"/>
          </w:rPr>
          <w:t xml:space="preserve"> at the</w:t>
        </w:r>
      </w:ins>
      <w:r w:rsidRPr="007878C8">
        <w:rPr>
          <w:sz w:val="24"/>
        </w:rPr>
        <w:t xml:space="preserve"> given </w:t>
      </w:r>
      <w:del w:id="303" w:author="Mahshid Jafarpour" w:date="2023-12-04T01:07:00Z">
        <w:r w:rsidRPr="007878C8" w:rsidDel="009026D8">
          <w:rPr>
            <w:sz w:val="24"/>
          </w:rPr>
          <w:lastRenderedPageBreak/>
          <w:delText xml:space="preserve">the </w:delText>
        </w:r>
      </w:del>
      <w:r w:rsidRPr="007878C8">
        <w:rPr>
          <w:sz w:val="24"/>
        </w:rPr>
        <w:t>significance level. Therefore, the fitted exponential distribution adequately represents the underlying nature of the generated data.</w:t>
      </w:r>
    </w:p>
    <w:p w14:paraId="081FF12E" w14:textId="77777777" w:rsidR="00521CD1" w:rsidRPr="009F3C71" w:rsidRDefault="00521CD1" w:rsidP="004A0F97">
      <w:pPr>
        <w:pStyle w:val="ListParagraph"/>
        <w:numPr>
          <w:ilvl w:val="2"/>
          <w:numId w:val="1"/>
        </w:numPr>
        <w:tabs>
          <w:tab w:val="left" w:pos="720"/>
          <w:tab w:val="left" w:pos="900"/>
        </w:tabs>
        <w:spacing w:line="360" w:lineRule="auto"/>
        <w:ind w:hanging="1224"/>
        <w:jc w:val="both"/>
        <w:rPr>
          <w:b/>
          <w:bCs/>
          <w:sz w:val="36"/>
        </w:rPr>
      </w:pPr>
      <w:r w:rsidRPr="009F3C71">
        <w:rPr>
          <w:b/>
          <w:bCs/>
          <w:sz w:val="36"/>
        </w:rPr>
        <w:t>Normal Distribution</w:t>
      </w:r>
    </w:p>
    <w:p w14:paraId="4C74391E" w14:textId="4AFA1942" w:rsidR="00521CD1" w:rsidRDefault="00521CD1" w:rsidP="004B0F84">
      <w:pPr>
        <w:tabs>
          <w:tab w:val="left" w:pos="360"/>
          <w:tab w:val="left" w:pos="990"/>
        </w:tabs>
        <w:spacing w:line="360" w:lineRule="auto"/>
        <w:ind w:left="18"/>
        <w:jc w:val="both"/>
        <w:rPr>
          <w:rFonts w:ascii="Segoe UI" w:hAnsi="Segoe UI" w:cs="Segoe UI"/>
        </w:rPr>
      </w:pPr>
      <w:r w:rsidRPr="009F3C71">
        <w:rPr>
          <w:sz w:val="24"/>
        </w:rPr>
        <w:t xml:space="preserve">The Normal distribution is a versatile distribution modeling a wide range of phenomena. </w:t>
      </w:r>
      <w:proofErr w:type="spellStart"/>
      <w:r w:rsidRPr="009F3C71">
        <w:rPr>
          <w:sz w:val="24"/>
        </w:rPr>
        <w:t>DistFit</w:t>
      </w:r>
      <w:proofErr w:type="spellEnd"/>
      <w:r w:rsidRPr="009F3C71">
        <w:rPr>
          <w:sz w:val="24"/>
        </w:rPr>
        <w:t xml:space="preserve"> estimates the mean ('mu') and standard deviation ('sigma') through the MLE method. It </w:t>
      </w:r>
      <w:ins w:id="304" w:author="Mahshid Jafarpour" w:date="2023-12-04T01:08:00Z">
        <w:r w:rsidR="00AE13AE">
          <w:rPr>
            <w:sz w:val="24"/>
          </w:rPr>
          <w:t xml:space="preserve">is </w:t>
        </w:r>
      </w:ins>
      <w:r w:rsidRPr="009F3C71">
        <w:rPr>
          <w:rFonts w:ascii="Segoe UI" w:hAnsi="Segoe UI" w:cs="Segoe UI"/>
        </w:rPr>
        <w:t xml:space="preserve">widely used in scenarios where data distribution is symmetric and follows a bell-shaped curve, </w:t>
      </w:r>
      <w:del w:id="305" w:author="Mahshid Jafarpour" w:date="2023-12-04T01:08:00Z">
        <w:r w:rsidRPr="009F3C71" w:rsidDel="00CE550C">
          <w:rPr>
            <w:rFonts w:ascii="Segoe UI" w:hAnsi="Segoe UI" w:cs="Segoe UI"/>
          </w:rPr>
          <w:delText xml:space="preserve">like </w:delText>
        </w:r>
      </w:del>
      <w:ins w:id="306" w:author="Mahshid Jafarpour" w:date="2023-12-04T01:08:00Z">
        <w:r w:rsidR="00CE550C">
          <w:rPr>
            <w:rFonts w:ascii="Segoe UI" w:hAnsi="Segoe UI" w:cs="Segoe UI"/>
          </w:rPr>
          <w:t>such as</w:t>
        </w:r>
        <w:r w:rsidR="00CE550C" w:rsidRPr="009F3C71">
          <w:rPr>
            <w:rFonts w:ascii="Segoe UI" w:hAnsi="Segoe UI" w:cs="Segoe UI"/>
          </w:rPr>
          <w:t xml:space="preserve"> </w:t>
        </w:r>
      </w:ins>
      <w:r w:rsidRPr="009F3C71">
        <w:rPr>
          <w:rFonts w:ascii="Segoe UI" w:hAnsi="Segoe UI" w:cs="Segoe UI"/>
        </w:rPr>
        <w:t>human height.</w:t>
      </w:r>
    </w:p>
    <w:p w14:paraId="21C011B6" w14:textId="65214C50" w:rsidR="0005381A"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 xml:space="preserve">To showcase </w:t>
      </w:r>
      <w:del w:id="307" w:author="Mahshid Jafarpour" w:date="2023-12-04T01:09:00Z">
        <w:r w:rsidRPr="0005381A" w:rsidDel="00CE550C">
          <w:rPr>
            <w:rFonts w:ascii="Segoe UI" w:hAnsi="Segoe UI" w:cs="Segoe UI"/>
          </w:rPr>
          <w:delText xml:space="preserve">the practical application of the </w:delText>
        </w:r>
      </w:del>
      <w:proofErr w:type="spellStart"/>
      <w:r w:rsidRPr="0005381A">
        <w:rPr>
          <w:rFonts w:ascii="Segoe UI" w:hAnsi="Segoe UI" w:cs="Segoe UI"/>
        </w:rPr>
        <w:t>DistFit</w:t>
      </w:r>
      <w:proofErr w:type="spellEnd"/>
      <w:r w:rsidRPr="0005381A">
        <w:rPr>
          <w:rFonts w:ascii="Segoe UI" w:hAnsi="Segoe UI" w:cs="Segoe UI"/>
        </w:rPr>
        <w:t xml:space="preserve"> package</w:t>
      </w:r>
      <w:r>
        <w:rPr>
          <w:rFonts w:ascii="Segoe UI" w:hAnsi="Segoe UI" w:cs="Segoe UI"/>
        </w:rPr>
        <w:t xml:space="preserve"> </w:t>
      </w:r>
      <w:proofErr w:type="spellStart"/>
      <w:ins w:id="308" w:author="Mahshid Jafarpour" w:date="2023-12-04T01:09:00Z">
        <w:r w:rsidR="00CE550C">
          <w:rPr>
            <w:rFonts w:ascii="Segoe UI" w:hAnsi="Segoe UI" w:cs="Segoe UI"/>
          </w:rPr>
          <w:t>fitting</w:t>
        </w:r>
      </w:ins>
      <w:del w:id="309" w:author="Mahshid Jafarpour" w:date="2023-12-04T01:09:00Z">
        <w:r w:rsidR="0061676C" w:rsidDel="00CE550C">
          <w:rPr>
            <w:rFonts w:ascii="Segoe UI" w:hAnsi="Segoe UI" w:cs="Segoe UI"/>
          </w:rPr>
          <w:delText xml:space="preserve">on </w:delText>
        </w:r>
      </w:del>
      <w:r w:rsidR="0061676C">
        <w:rPr>
          <w:rFonts w:ascii="Segoe UI" w:hAnsi="Segoe UI" w:cs="Segoe UI"/>
        </w:rPr>
        <w:t>a</w:t>
      </w:r>
      <w:proofErr w:type="spellEnd"/>
      <w:r w:rsidR="0061676C">
        <w:rPr>
          <w:rFonts w:ascii="Segoe UI" w:hAnsi="Segoe UI" w:cs="Segoe UI"/>
        </w:rPr>
        <w:t xml:space="preserve"> dataset generated from a </w:t>
      </w:r>
      <w:proofErr w:type="gramStart"/>
      <w:r w:rsidR="0061676C">
        <w:rPr>
          <w:rFonts w:ascii="Segoe UI" w:hAnsi="Segoe UI" w:cs="Segoe UI"/>
        </w:rPr>
        <w:t>N</w:t>
      </w:r>
      <w:r w:rsidR="000C6612" w:rsidRPr="0005381A">
        <w:rPr>
          <w:rFonts w:ascii="Segoe UI" w:hAnsi="Segoe UI" w:cs="Segoe UI"/>
        </w:rPr>
        <w:t>ormal</w:t>
      </w:r>
      <w:proofErr w:type="gramEnd"/>
      <w:r w:rsidR="000C6612" w:rsidRPr="0005381A">
        <w:rPr>
          <w:rFonts w:ascii="Segoe UI" w:hAnsi="Segoe UI" w:cs="Segoe UI"/>
        </w:rPr>
        <w:t xml:space="preserve"> distribution</w:t>
      </w:r>
      <w:r w:rsidRPr="0005381A">
        <w:rPr>
          <w:rFonts w:ascii="Segoe UI" w:hAnsi="Segoe UI" w:cs="Segoe UI"/>
        </w:rPr>
        <w:t>, we conducted a fitting and goodness-of-fit (</w:t>
      </w:r>
      <w:proofErr w:type="spellStart"/>
      <w:r w:rsidRPr="0005381A">
        <w:rPr>
          <w:rFonts w:ascii="Segoe UI" w:hAnsi="Segoe UI" w:cs="Segoe UI"/>
        </w:rPr>
        <w:t>GoF</w:t>
      </w:r>
      <w:proofErr w:type="spellEnd"/>
      <w:r w:rsidRPr="0005381A">
        <w:rPr>
          <w:rFonts w:ascii="Segoe UI" w:hAnsi="Segoe UI" w:cs="Segoe UI"/>
        </w:rPr>
        <w:t>) analysis. The following Python code demonstrates each step of the process</w:t>
      </w:r>
      <w:r w:rsidR="000C6612">
        <w:rPr>
          <w:rFonts w:ascii="Segoe UI" w:hAnsi="Segoe UI" w:cs="Segoe UI"/>
        </w:rPr>
        <w:t>.</w:t>
      </w:r>
    </w:p>
    <w:p w14:paraId="6074367A"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distfit </w:t>
      </w:r>
      <w:r w:rsidRPr="000C6612">
        <w:rPr>
          <w:color w:val="0000FF"/>
        </w:rPr>
        <w:t>as</w:t>
      </w:r>
      <w:r w:rsidRPr="000C6612">
        <w:t xml:space="preserve"> dft</w:t>
      </w:r>
    </w:p>
    <w:p w14:paraId="655ACB79"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datagen </w:t>
      </w:r>
      <w:r w:rsidRPr="000C6612">
        <w:rPr>
          <w:color w:val="0000FF"/>
        </w:rPr>
        <w:t>as</w:t>
      </w:r>
      <w:r w:rsidRPr="000C6612">
        <w:t xml:space="preserve"> dgn</w:t>
      </w:r>
    </w:p>
    <w:p w14:paraId="673CC309" w14:textId="77777777" w:rsidR="000C6612" w:rsidRPr="000C6612" w:rsidRDefault="000C6612" w:rsidP="000C6612">
      <w:pPr>
        <w:pStyle w:val="code"/>
      </w:pPr>
      <w:r w:rsidRPr="000C6612">
        <w:rPr>
          <w:color w:val="0000FF"/>
        </w:rPr>
        <w:t>import</w:t>
      </w:r>
      <w:r w:rsidRPr="000C6612">
        <w:t xml:space="preserve"> DistFit</w:t>
      </w:r>
      <w:r w:rsidRPr="000C6612">
        <w:rPr>
          <w:color w:val="000080"/>
        </w:rPr>
        <w:t>.</w:t>
      </w:r>
      <w:r w:rsidRPr="000C6612">
        <w:t xml:space="preserve">gof </w:t>
      </w:r>
      <w:r w:rsidRPr="000C6612">
        <w:rPr>
          <w:color w:val="0000FF"/>
        </w:rPr>
        <w:t>as</w:t>
      </w:r>
      <w:r w:rsidRPr="000C6612">
        <w:t xml:space="preserve"> gof</w:t>
      </w:r>
    </w:p>
    <w:p w14:paraId="2113278F" w14:textId="77777777" w:rsidR="000C6612" w:rsidRPr="000C6612" w:rsidRDefault="000C6612" w:rsidP="000C6612">
      <w:pPr>
        <w:pStyle w:val="code"/>
      </w:pPr>
    </w:p>
    <w:p w14:paraId="76E15304" w14:textId="36256758" w:rsidR="000C6612" w:rsidRPr="000C6612" w:rsidRDefault="000C6612" w:rsidP="000C6612">
      <w:pPr>
        <w:pStyle w:val="code"/>
      </w:pPr>
      <w:r w:rsidRPr="000C6612">
        <w:rPr>
          <w:color w:val="008000"/>
        </w:rPr>
        <w:t xml:space="preserve"># Generate data from a </w:t>
      </w:r>
      <w:del w:id="310" w:author="Mahshid Jafarpour" w:date="2023-12-04T01:09:00Z">
        <w:r w:rsidRPr="000C6612" w:rsidDel="00342E88">
          <w:rPr>
            <w:color w:val="008000"/>
          </w:rPr>
          <w:delText xml:space="preserve">uniform </w:delText>
        </w:r>
      </w:del>
      <w:ins w:id="311" w:author="Mahshid Jafarpour" w:date="2023-12-04T01:09:00Z">
        <w:r w:rsidR="00342E88">
          <w:rPr>
            <w:color w:val="008000"/>
          </w:rPr>
          <w:t>normal</w:t>
        </w:r>
        <w:r w:rsidR="00342E88" w:rsidRPr="000C6612">
          <w:rPr>
            <w:color w:val="008000"/>
          </w:rPr>
          <w:t xml:space="preserve"> </w:t>
        </w:r>
      </w:ins>
      <w:r w:rsidRPr="000C6612">
        <w:rPr>
          <w:color w:val="008000"/>
        </w:rPr>
        <w:t>distribution</w:t>
      </w:r>
    </w:p>
    <w:p w14:paraId="3D3AB7E4" w14:textId="77777777" w:rsidR="000C6612" w:rsidRPr="000C6612" w:rsidRDefault="000C6612" w:rsidP="000C6612">
      <w:pPr>
        <w:pStyle w:val="code"/>
      </w:pPr>
      <w:r w:rsidRPr="000C6612">
        <w:t xml:space="preserve">data_dist </w:t>
      </w:r>
      <w:r w:rsidRPr="000C6612">
        <w:rPr>
          <w:color w:val="000080"/>
        </w:rPr>
        <w:t>=</w:t>
      </w:r>
      <w:r w:rsidRPr="000C6612">
        <w:t xml:space="preserve"> dgn</w:t>
      </w:r>
      <w:r w:rsidRPr="000C6612">
        <w:rPr>
          <w:color w:val="000080"/>
        </w:rPr>
        <w:t>.</w:t>
      </w:r>
      <w:r w:rsidRPr="000C6612">
        <w:t>Datagen</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row_count</w:t>
      </w:r>
      <w:r w:rsidRPr="000C6612">
        <w:rPr>
          <w:color w:val="000080"/>
        </w:rPr>
        <w:t>=</w:t>
      </w:r>
      <w:r w:rsidRPr="000C6612">
        <w:rPr>
          <w:color w:val="FF0000"/>
        </w:rPr>
        <w:t>2000</w:t>
      </w:r>
      <w:r w:rsidRPr="000C6612">
        <w:rPr>
          <w:color w:val="000080"/>
        </w:rPr>
        <w:t>,</w:t>
      </w:r>
      <w:r w:rsidRPr="000C6612">
        <w:t xml:space="preserve"> par</w:t>
      </w:r>
      <w:r w:rsidRPr="000C6612">
        <w:rPr>
          <w:color w:val="000080"/>
        </w:rPr>
        <w:t>=(</w:t>
      </w:r>
      <w:r w:rsidRPr="000C6612">
        <w:rPr>
          <w:color w:val="FF0000"/>
        </w:rPr>
        <w:t>3</w:t>
      </w:r>
      <w:r w:rsidRPr="000C6612">
        <w:rPr>
          <w:color w:val="000080"/>
        </w:rPr>
        <w:t>,</w:t>
      </w:r>
      <w:r w:rsidRPr="000C6612">
        <w:rPr>
          <w:color w:val="FF0000"/>
        </w:rPr>
        <w:t>2</w:t>
      </w:r>
      <w:r w:rsidRPr="000C6612">
        <w:rPr>
          <w:color w:val="000080"/>
        </w:rPr>
        <w:t>),</w:t>
      </w:r>
      <w:r w:rsidRPr="000C6612">
        <w:t xml:space="preserve"> seed</w:t>
      </w:r>
      <w:r w:rsidRPr="000C6612">
        <w:rPr>
          <w:color w:val="000080"/>
        </w:rPr>
        <w:t>=</w:t>
      </w:r>
      <w:r w:rsidRPr="000C6612">
        <w:rPr>
          <w:color w:val="FF0000"/>
        </w:rPr>
        <w:t>1</w:t>
      </w:r>
      <w:r w:rsidRPr="000C6612">
        <w:rPr>
          <w:color w:val="000080"/>
        </w:rPr>
        <w:t>)</w:t>
      </w:r>
      <w:r w:rsidRPr="000C6612">
        <w:t xml:space="preserve"> </w:t>
      </w:r>
    </w:p>
    <w:p w14:paraId="10AD6DFD" w14:textId="77777777" w:rsidR="000C6612" w:rsidRPr="000C6612" w:rsidRDefault="000C6612" w:rsidP="000C6612">
      <w:pPr>
        <w:pStyle w:val="code"/>
      </w:pPr>
      <w:r w:rsidRPr="000C6612">
        <w:t xml:space="preserve">data </w:t>
      </w:r>
      <w:r w:rsidRPr="000C6612">
        <w:rPr>
          <w:color w:val="000080"/>
        </w:rPr>
        <w:t>=</w:t>
      </w:r>
      <w:r w:rsidRPr="000C6612">
        <w:t xml:space="preserve"> data_dist</w:t>
      </w:r>
      <w:r w:rsidRPr="000C6612">
        <w:rPr>
          <w:color w:val="000080"/>
        </w:rPr>
        <w:t>.</w:t>
      </w:r>
      <w:r w:rsidRPr="000C6612">
        <w:t>data_generation</w:t>
      </w:r>
      <w:r w:rsidRPr="000C6612">
        <w:rPr>
          <w:color w:val="000080"/>
        </w:rPr>
        <w:t>()</w:t>
      </w:r>
    </w:p>
    <w:p w14:paraId="68613350" w14:textId="77777777" w:rsidR="000C6612" w:rsidRPr="000C6612" w:rsidRDefault="000C6612" w:rsidP="000C6612">
      <w:pPr>
        <w:pStyle w:val="code"/>
      </w:pPr>
    </w:p>
    <w:p w14:paraId="73FA6AF0" w14:textId="77777777" w:rsidR="000C6612" w:rsidRPr="000C6612" w:rsidRDefault="000C6612" w:rsidP="000C6612">
      <w:pPr>
        <w:pStyle w:val="code"/>
      </w:pPr>
      <w:r w:rsidRPr="000C6612">
        <w:rPr>
          <w:color w:val="008000"/>
        </w:rPr>
        <w:t># Estimate MLE parameters using DistFit</w:t>
      </w:r>
    </w:p>
    <w:p w14:paraId="68E56216" w14:textId="0B9A6779" w:rsidR="000C6612" w:rsidRPr="000C6612" w:rsidDel="00342E88" w:rsidRDefault="000C6612" w:rsidP="000C6612">
      <w:pPr>
        <w:pStyle w:val="code"/>
        <w:rPr>
          <w:del w:id="312" w:author="Mahshid Jafarpour" w:date="2023-12-04T01:09:00Z"/>
        </w:rPr>
      </w:pPr>
      <w:del w:id="313" w:author="Mahshid Jafarpour" w:date="2023-12-04T01:09:00Z">
        <w:r w:rsidRPr="000C6612" w:rsidDel="00342E88">
          <w:rPr>
            <w:color w:val="008000"/>
          </w:rPr>
          <w:delText># estimate MLE parameter</w:delText>
        </w:r>
      </w:del>
    </w:p>
    <w:p w14:paraId="42F0CB38" w14:textId="77777777" w:rsidR="000C6612" w:rsidRPr="000C6612" w:rsidRDefault="000C6612" w:rsidP="000C6612">
      <w:pPr>
        <w:pStyle w:val="code"/>
      </w:pPr>
      <w:r w:rsidRPr="000C6612">
        <w:t xml:space="preserve">model </w:t>
      </w:r>
      <w:r w:rsidRPr="000C6612">
        <w:rPr>
          <w:color w:val="000080"/>
        </w:rPr>
        <w:t>=</w:t>
      </w:r>
      <w:r w:rsidRPr="000C6612">
        <w:t xml:space="preserve"> dft</w:t>
      </w:r>
      <w:r w:rsidRPr="000C6612">
        <w:rPr>
          <w:color w:val="000080"/>
        </w:rPr>
        <w:t>.</w:t>
      </w:r>
      <w:r w:rsidRPr="000C6612">
        <w:t>Fitting</w:t>
      </w:r>
      <w:r w:rsidRPr="000C6612">
        <w:rPr>
          <w:color w:val="000080"/>
        </w:rPr>
        <w:t>(</w:t>
      </w:r>
      <w:r w:rsidRPr="000C6612">
        <w:t>data</w:t>
      </w:r>
      <w:r w:rsidRPr="000C6612">
        <w:rPr>
          <w:color w:val="000080"/>
        </w:rPr>
        <w:t>,</w:t>
      </w:r>
      <w:r w:rsidRPr="000C6612">
        <w:t xml:space="preserve"> dist_type</w:t>
      </w:r>
      <w:r w:rsidRPr="000C6612">
        <w:rPr>
          <w:color w:val="000080"/>
        </w:rPr>
        <w:t>=</w:t>
      </w:r>
      <w:r w:rsidRPr="000C6612">
        <w:rPr>
          <w:color w:val="808080"/>
        </w:rPr>
        <w:t>'normal'</w:t>
      </w:r>
      <w:r w:rsidRPr="000C6612">
        <w:rPr>
          <w:color w:val="000080"/>
        </w:rPr>
        <w:t>)</w:t>
      </w:r>
    </w:p>
    <w:p w14:paraId="2AB10C65" w14:textId="77777777" w:rsidR="000C6612" w:rsidRPr="000C6612" w:rsidRDefault="000C6612" w:rsidP="000C6612">
      <w:pPr>
        <w:pStyle w:val="code"/>
      </w:pPr>
      <w:r w:rsidRPr="000C6612">
        <w:t>mu</w:t>
      </w:r>
      <w:r w:rsidRPr="000C6612">
        <w:rPr>
          <w:color w:val="000080"/>
        </w:rPr>
        <w:t>,</w:t>
      </w:r>
      <w:r w:rsidRPr="000C6612">
        <w:t xml:space="preserve"> sigma </w:t>
      </w:r>
      <w:r w:rsidRPr="000C6612">
        <w:rPr>
          <w:color w:val="000080"/>
        </w:rPr>
        <w:t>=</w:t>
      </w:r>
      <w:r w:rsidRPr="000C6612">
        <w:t xml:space="preserve"> model</w:t>
      </w:r>
      <w:r w:rsidRPr="000C6612">
        <w:rPr>
          <w:color w:val="000080"/>
        </w:rPr>
        <w:t>.</w:t>
      </w:r>
      <w:r w:rsidRPr="000C6612">
        <w:t>fit</w:t>
      </w:r>
      <w:r w:rsidRPr="000C6612">
        <w:rPr>
          <w:color w:val="000080"/>
        </w:rPr>
        <w:t>()</w:t>
      </w:r>
    </w:p>
    <w:p w14:paraId="65354B7E" w14:textId="77777777" w:rsidR="000C6612" w:rsidRPr="000C6612" w:rsidRDefault="000C6612" w:rsidP="000C6612">
      <w:pPr>
        <w:pStyle w:val="code"/>
      </w:pPr>
      <w:r w:rsidRPr="000C6612">
        <w:rPr>
          <w:color w:val="880088"/>
        </w:rPr>
        <w:t>print</w:t>
      </w:r>
      <w:r w:rsidRPr="000C6612">
        <w:rPr>
          <w:color w:val="000080"/>
        </w:rPr>
        <w:t>(</w:t>
      </w:r>
      <w:r w:rsidRPr="000C6612">
        <w:rPr>
          <w:color w:val="808080"/>
        </w:rPr>
        <w:t>"The fitted MLE parameter is %(m).4f %(s).4f."</w:t>
      </w:r>
      <w:r w:rsidRPr="000C6612">
        <w:t xml:space="preserve"> </w:t>
      </w:r>
      <w:r w:rsidRPr="000C6612">
        <w:rPr>
          <w:color w:val="000080"/>
        </w:rPr>
        <w:t>%{</w:t>
      </w:r>
      <w:r w:rsidRPr="000C6612">
        <w:rPr>
          <w:color w:val="808080"/>
        </w:rPr>
        <w:t>'m'</w:t>
      </w:r>
      <w:r w:rsidRPr="000C6612">
        <w:rPr>
          <w:color w:val="000080"/>
        </w:rPr>
        <w:t>:</w:t>
      </w:r>
      <w:r w:rsidRPr="000C6612">
        <w:t>mu</w:t>
      </w:r>
      <w:r w:rsidRPr="000C6612">
        <w:rPr>
          <w:color w:val="000080"/>
        </w:rPr>
        <w:t>,</w:t>
      </w:r>
      <w:r w:rsidRPr="000C6612">
        <w:t xml:space="preserve"> </w:t>
      </w:r>
      <w:r w:rsidRPr="000C6612">
        <w:rPr>
          <w:color w:val="808080"/>
        </w:rPr>
        <w:t>'s'</w:t>
      </w:r>
      <w:r w:rsidRPr="000C6612">
        <w:rPr>
          <w:color w:val="000080"/>
        </w:rPr>
        <w:t>:</w:t>
      </w:r>
      <w:r w:rsidRPr="000C6612">
        <w:t>sigma</w:t>
      </w:r>
      <w:r w:rsidRPr="000C6612">
        <w:rPr>
          <w:color w:val="000080"/>
        </w:rPr>
        <w:t>})</w:t>
      </w:r>
    </w:p>
    <w:p w14:paraId="489E0195" w14:textId="77777777" w:rsidR="000C6612" w:rsidRPr="000C6612" w:rsidRDefault="000C6612" w:rsidP="000C6612">
      <w:pPr>
        <w:pStyle w:val="code"/>
      </w:pPr>
    </w:p>
    <w:p w14:paraId="70AF7EAD" w14:textId="77777777" w:rsidR="000C6612" w:rsidRPr="000C6612" w:rsidRDefault="000C6612" w:rsidP="000C6612">
      <w:pPr>
        <w:pStyle w:val="code"/>
      </w:pPr>
      <w:r w:rsidRPr="000C6612">
        <w:rPr>
          <w:color w:val="008000"/>
        </w:rPr>
        <w:t># Explore possible distributions using DistFit</w:t>
      </w:r>
    </w:p>
    <w:p w14:paraId="179BB2FA" w14:textId="77777777" w:rsidR="000C6612" w:rsidRPr="000C6612" w:rsidRDefault="000C6612" w:rsidP="000C6612">
      <w:pPr>
        <w:pStyle w:val="code"/>
      </w:pPr>
      <w:r w:rsidRPr="000C6612">
        <w:t xml:space="preserve">possible_distributions </w:t>
      </w:r>
      <w:r w:rsidRPr="000C6612">
        <w:rPr>
          <w:color w:val="000080"/>
        </w:rPr>
        <w:t>=</w:t>
      </w:r>
      <w:r w:rsidRPr="000C6612">
        <w:t xml:space="preserve"> model</w:t>
      </w:r>
      <w:r w:rsidRPr="000C6612">
        <w:rPr>
          <w:color w:val="000080"/>
        </w:rPr>
        <w:t>.</w:t>
      </w:r>
      <w:r w:rsidRPr="000C6612">
        <w:t>guess_distributions</w:t>
      </w:r>
      <w:r w:rsidRPr="000C6612">
        <w:rPr>
          <w:color w:val="000080"/>
        </w:rPr>
        <w:t>()</w:t>
      </w:r>
    </w:p>
    <w:p w14:paraId="4B2DEBAC" w14:textId="77777777" w:rsidR="000C6612" w:rsidRPr="000C6612" w:rsidRDefault="000C6612" w:rsidP="000C6612">
      <w:pPr>
        <w:pStyle w:val="code"/>
      </w:pPr>
    </w:p>
    <w:p w14:paraId="3BB710EF" w14:textId="77777777" w:rsidR="000C6612" w:rsidRPr="000C6612" w:rsidRDefault="000C6612" w:rsidP="000C6612">
      <w:pPr>
        <w:pStyle w:val="code"/>
      </w:pPr>
      <w:r w:rsidRPr="000C6612">
        <w:rPr>
          <w:color w:val="008000"/>
        </w:rPr>
        <w:t># Visualize the fitted uniform distribution</w:t>
      </w:r>
    </w:p>
    <w:p w14:paraId="7911666E" w14:textId="77777777" w:rsidR="000C6612" w:rsidRPr="000C6612" w:rsidRDefault="000C6612" w:rsidP="000C6612">
      <w:pPr>
        <w:pStyle w:val="code"/>
      </w:pPr>
      <w:r w:rsidRPr="000C6612">
        <w:t>model</w:t>
      </w:r>
      <w:r w:rsidRPr="000C6612">
        <w:rPr>
          <w:color w:val="000080"/>
        </w:rPr>
        <w:t>.</w:t>
      </w:r>
      <w:r w:rsidRPr="000C6612">
        <w:t>normal_plot</w:t>
      </w:r>
      <w:r w:rsidRPr="000C6612">
        <w:rPr>
          <w:color w:val="000080"/>
        </w:rPr>
        <w:t>(</w:t>
      </w:r>
      <w:r w:rsidRPr="000C6612">
        <w:t>params</w:t>
      </w:r>
      <w:r w:rsidRPr="000C6612">
        <w:rPr>
          <w:color w:val="000080"/>
        </w:rPr>
        <w:t>=(</w:t>
      </w:r>
      <w:r w:rsidRPr="000C6612">
        <w:t>mu</w:t>
      </w:r>
      <w:r w:rsidRPr="000C6612">
        <w:rPr>
          <w:color w:val="000080"/>
        </w:rPr>
        <w:t>,</w:t>
      </w:r>
      <w:r w:rsidRPr="000C6612">
        <w:t xml:space="preserve"> sigma</w:t>
      </w:r>
      <w:r w:rsidRPr="000C6612">
        <w:rPr>
          <w:color w:val="000080"/>
        </w:rPr>
        <w:t>))</w:t>
      </w:r>
    </w:p>
    <w:p w14:paraId="2B938059" w14:textId="77777777" w:rsidR="000C6612" w:rsidRPr="000C6612" w:rsidRDefault="000C6612" w:rsidP="000C6612">
      <w:pPr>
        <w:pStyle w:val="code"/>
      </w:pPr>
    </w:p>
    <w:p w14:paraId="54AFAFDF" w14:textId="77777777" w:rsidR="000C6612" w:rsidRPr="000C6612" w:rsidRDefault="000C6612" w:rsidP="000C6612">
      <w:pPr>
        <w:pStyle w:val="code"/>
      </w:pPr>
      <w:r w:rsidRPr="000C6612">
        <w:rPr>
          <w:color w:val="008000"/>
        </w:rPr>
        <w:t># Perform Goodness of Fit test using DistFit</w:t>
      </w:r>
    </w:p>
    <w:p w14:paraId="72FADA2C" w14:textId="77777777" w:rsidR="000C6612" w:rsidRPr="000C6612" w:rsidRDefault="000C6612" w:rsidP="000C6612">
      <w:pPr>
        <w:pStyle w:val="code"/>
      </w:pPr>
      <w:r w:rsidRPr="000C6612">
        <w:t xml:space="preserve">gof_test </w:t>
      </w:r>
      <w:r w:rsidRPr="000C6612">
        <w:rPr>
          <w:color w:val="000080"/>
        </w:rPr>
        <w:t>=</w:t>
      </w:r>
      <w:r w:rsidRPr="000C6612">
        <w:t xml:space="preserve"> gof</w:t>
      </w:r>
      <w:r w:rsidRPr="000C6612">
        <w:rPr>
          <w:color w:val="000080"/>
        </w:rPr>
        <w:t>.</w:t>
      </w:r>
      <w:r w:rsidRPr="000C6612">
        <w:t>Gof</w:t>
      </w:r>
      <w:r w:rsidRPr="000C6612">
        <w:rPr>
          <w:color w:val="000080"/>
        </w:rPr>
        <w:t>(</w:t>
      </w:r>
      <w:r w:rsidRPr="000C6612">
        <w:t>dist_type</w:t>
      </w:r>
      <w:r w:rsidRPr="000C6612">
        <w:rPr>
          <w:color w:val="000080"/>
        </w:rPr>
        <w:t>=</w:t>
      </w:r>
      <w:r w:rsidRPr="000C6612">
        <w:rPr>
          <w:color w:val="808080"/>
        </w:rPr>
        <w:t>'normal'</w:t>
      </w:r>
      <w:r w:rsidRPr="000C6612">
        <w:rPr>
          <w:color w:val="000080"/>
        </w:rPr>
        <w:t>,</w:t>
      </w:r>
      <w:r w:rsidRPr="000C6612">
        <w:t xml:space="preserve"> par</w:t>
      </w:r>
      <w:r w:rsidRPr="000C6612">
        <w:rPr>
          <w:color w:val="000080"/>
        </w:rPr>
        <w:t>=(</w:t>
      </w:r>
      <w:r w:rsidRPr="000C6612">
        <w:t>mu</w:t>
      </w:r>
      <w:r w:rsidRPr="000C6612">
        <w:rPr>
          <w:color w:val="000080"/>
        </w:rPr>
        <w:t>,</w:t>
      </w:r>
      <w:r w:rsidRPr="000C6612">
        <w:t>sigma</w:t>
      </w:r>
      <w:r w:rsidRPr="000C6612">
        <w:rPr>
          <w:color w:val="000080"/>
        </w:rPr>
        <w:t>))</w:t>
      </w:r>
    </w:p>
    <w:p w14:paraId="1C90B3DC" w14:textId="77777777" w:rsidR="000C6612" w:rsidRPr="000C6612" w:rsidRDefault="000C6612" w:rsidP="000C6612">
      <w:pPr>
        <w:pStyle w:val="code"/>
        <w:rPr>
          <w:rFonts w:ascii="Times New Roman" w:hAnsi="Times New Roman" w:cs="Times New Roman"/>
          <w:sz w:val="24"/>
          <w:szCs w:val="24"/>
        </w:rPr>
      </w:pPr>
      <w:r w:rsidRPr="000C6612">
        <w:t>gof_test</w:t>
      </w:r>
      <w:r w:rsidRPr="000C6612">
        <w:rPr>
          <w:color w:val="000080"/>
        </w:rPr>
        <w:t>.</w:t>
      </w:r>
      <w:r w:rsidRPr="000C6612">
        <w:t>gof</w:t>
      </w:r>
      <w:r w:rsidRPr="000C6612">
        <w:rPr>
          <w:color w:val="000080"/>
        </w:rPr>
        <w:t>(</w:t>
      </w:r>
      <w:r w:rsidRPr="000C6612">
        <w:t>data</w:t>
      </w:r>
      <w:r w:rsidRPr="000C6612">
        <w:rPr>
          <w:color w:val="000080"/>
        </w:rPr>
        <w:t>)</w:t>
      </w:r>
    </w:p>
    <w:p w14:paraId="7650CBB8"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fitted MLE parameter is 3.0661 2.0122.</w:t>
      </w:r>
    </w:p>
    <w:p w14:paraId="14A45904"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7FF7BC00" w14:textId="77777777" w:rsidR="000C6612" w:rsidRDefault="000C6612" w:rsidP="000C6612">
      <w:pPr>
        <w:pStyle w:val="HTMLPreformatted"/>
        <w:shd w:val="clear" w:color="auto" w:fill="FFFFFF"/>
        <w:wordWrap w:val="0"/>
        <w:textAlignment w:val="baseline"/>
        <w:rPr>
          <w:color w:val="000000"/>
          <w:sz w:val="21"/>
          <w:szCs w:val="21"/>
        </w:rPr>
      </w:pPr>
    </w:p>
    <w:p w14:paraId="5DF44C20" w14:textId="77777777" w:rsidR="000C6612" w:rsidRDefault="000C6612" w:rsidP="000C6612">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'Normal']</w:t>
      </w:r>
    </w:p>
    <w:p w14:paraId="001958D9" w14:textId="77777777" w:rsidR="000C6612" w:rsidRDefault="000C6612" w:rsidP="004B0F84">
      <w:pPr>
        <w:tabs>
          <w:tab w:val="left" w:pos="360"/>
          <w:tab w:val="left" w:pos="990"/>
        </w:tabs>
        <w:spacing w:line="360" w:lineRule="auto"/>
        <w:ind w:left="18"/>
        <w:jc w:val="both"/>
        <w:rPr>
          <w:rFonts w:ascii="Segoe UI" w:hAnsi="Segoe UI" w:cs="Segoe UI"/>
        </w:rPr>
      </w:pPr>
    </w:p>
    <w:p w14:paraId="67721B8D" w14:textId="77777777" w:rsidR="000C6612" w:rsidRDefault="000C6612" w:rsidP="005D5F8B">
      <w:pPr>
        <w:tabs>
          <w:tab w:val="left" w:pos="360"/>
          <w:tab w:val="left" w:pos="990"/>
        </w:tabs>
        <w:spacing w:line="360" w:lineRule="auto"/>
        <w:ind w:left="18"/>
        <w:jc w:val="center"/>
        <w:rPr>
          <w:rFonts w:ascii="Segoe UI" w:hAnsi="Segoe UI" w:cs="Segoe UI"/>
        </w:rPr>
      </w:pPr>
      <w:r>
        <w:rPr>
          <w:noProof/>
        </w:rPr>
        <w:lastRenderedPageBreak/>
        <w:drawing>
          <wp:inline distT="0" distB="0" distL="0" distR="0" wp14:anchorId="7D9D3153" wp14:editId="6672AEA7">
            <wp:extent cx="5324475" cy="3943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3943350"/>
                    </a:xfrm>
                    <a:prstGeom prst="rect">
                      <a:avLst/>
                    </a:prstGeom>
                  </pic:spPr>
                </pic:pic>
              </a:graphicData>
            </a:graphic>
          </wp:inline>
        </w:drawing>
      </w:r>
    </w:p>
    <w:p w14:paraId="1F97DC33" w14:textId="77777777" w:rsidR="005D5F8B" w:rsidRDefault="005D5F8B" w:rsidP="005D5F8B">
      <w:pPr>
        <w:tabs>
          <w:tab w:val="left" w:pos="360"/>
          <w:tab w:val="left" w:pos="990"/>
        </w:tabs>
        <w:spacing w:line="360" w:lineRule="auto"/>
        <w:ind w:left="18"/>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3: F</w:t>
      </w:r>
      <w:r w:rsidRPr="005D5F8B">
        <w:rPr>
          <w:rFonts w:eastAsia="Times New Roman" w:cstheme="minorHAnsi"/>
          <w:i/>
          <w:color w:val="000000"/>
        </w:rPr>
        <w:t xml:space="preserve">itted </w:t>
      </w:r>
      <w:r>
        <w:rPr>
          <w:rFonts w:eastAsia="Times New Roman" w:cstheme="minorHAnsi"/>
          <w:i/>
          <w:color w:val="000000"/>
        </w:rPr>
        <w:t xml:space="preserve">Normal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1FE747D4"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Test Statistics: 4.1215</w:t>
      </w:r>
      <w:proofErr w:type="gramStart"/>
      <w:r w:rsidRPr="000C6612">
        <w:rPr>
          <w:rFonts w:ascii="Courier New" w:eastAsia="Times New Roman" w:hAnsi="Courier New" w:cs="Courier New"/>
          <w:color w:val="000000"/>
          <w:sz w:val="20"/>
          <w:szCs w:val="20"/>
        </w:rPr>
        <w:t>;  Critical</w:t>
      </w:r>
      <w:proofErr w:type="gramEnd"/>
      <w:r w:rsidRPr="000C6612">
        <w:rPr>
          <w:rFonts w:ascii="Courier New" w:eastAsia="Times New Roman" w:hAnsi="Courier New" w:cs="Courier New"/>
          <w:color w:val="000000"/>
          <w:sz w:val="20"/>
          <w:szCs w:val="20"/>
        </w:rPr>
        <w:t xml:space="preserve"> Value: 5.9915</w:t>
      </w:r>
    </w:p>
    <w:p w14:paraId="06BB4571"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Accept H0 that the distribution is a good fit at the given significance level.</w:t>
      </w:r>
    </w:p>
    <w:p w14:paraId="5963C715" w14:textId="77777777" w:rsidR="000C6612" w:rsidRPr="000C6612" w:rsidRDefault="000C6612" w:rsidP="000C6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0C6612">
        <w:rPr>
          <w:rFonts w:ascii="Courier New" w:eastAsia="Times New Roman" w:hAnsi="Courier New" w:cs="Courier New"/>
          <w:color w:val="000000"/>
          <w:sz w:val="20"/>
          <w:szCs w:val="20"/>
        </w:rPr>
        <w:t>True</w:t>
      </w:r>
    </w:p>
    <w:p w14:paraId="63D951F5" w14:textId="77777777" w:rsidR="000C6612" w:rsidRDefault="000C6612" w:rsidP="004B0F84">
      <w:pPr>
        <w:tabs>
          <w:tab w:val="left" w:pos="360"/>
          <w:tab w:val="left" w:pos="990"/>
        </w:tabs>
        <w:spacing w:line="360" w:lineRule="auto"/>
        <w:ind w:left="18"/>
        <w:jc w:val="both"/>
        <w:rPr>
          <w:rFonts w:ascii="Segoe UI" w:hAnsi="Segoe UI" w:cs="Segoe UI"/>
        </w:rPr>
      </w:pPr>
    </w:p>
    <w:p w14:paraId="232A2256" w14:textId="77777777" w:rsidR="00837D47" w:rsidRPr="00684F02" w:rsidRDefault="00837D47" w:rsidP="00684F02">
      <w:pPr>
        <w:pStyle w:val="code"/>
      </w:pPr>
      <w:r w:rsidRPr="00684F02">
        <w:t># perform Goodness of Fit test for uniform</w:t>
      </w:r>
    </w:p>
    <w:p w14:paraId="2273FA29" w14:textId="77777777" w:rsidR="00837D47" w:rsidRPr="00684F02" w:rsidRDefault="00837D47" w:rsidP="00684F02">
      <w:pPr>
        <w:pStyle w:val="code"/>
      </w:pPr>
      <w:r w:rsidRPr="00684F02">
        <w:t># first fit data to uniform</w:t>
      </w:r>
    </w:p>
    <w:p w14:paraId="5650C438" w14:textId="77777777" w:rsidR="00837D47" w:rsidRPr="00684F02" w:rsidRDefault="00837D47" w:rsidP="00684F02">
      <w:pPr>
        <w:pStyle w:val="code"/>
      </w:pPr>
      <w:r w:rsidRPr="00684F02">
        <w:t xml:space="preserve">model = dft.Fitting(data, dist_type='uniform') </w:t>
      </w:r>
    </w:p>
    <w:p w14:paraId="73848390" w14:textId="77777777" w:rsidR="00837D47" w:rsidRPr="00684F02" w:rsidRDefault="00837D47" w:rsidP="00684F02">
      <w:pPr>
        <w:pStyle w:val="code"/>
      </w:pPr>
    </w:p>
    <w:p w14:paraId="3DB828BE" w14:textId="77777777" w:rsidR="00837D47" w:rsidRPr="00684F02" w:rsidRDefault="00837D47" w:rsidP="00684F02">
      <w:pPr>
        <w:pStyle w:val="code"/>
      </w:pPr>
      <w:r w:rsidRPr="00684F02">
        <w:t>gof_test = gof.Gof(dist_type='uniform', par=model.fit())</w:t>
      </w:r>
    </w:p>
    <w:p w14:paraId="5CFFDD8F" w14:textId="77777777" w:rsidR="00837D47" w:rsidRPr="00684F02" w:rsidRDefault="00837D47" w:rsidP="00684F02">
      <w:pPr>
        <w:pStyle w:val="code"/>
      </w:pPr>
      <w:r w:rsidRPr="00684F02">
        <w:t>gof_test.gof(data)</w:t>
      </w:r>
    </w:p>
    <w:p w14:paraId="5EE39D4D" w14:textId="77777777" w:rsidR="00837D47" w:rsidRDefault="00837D47" w:rsidP="004B0F84">
      <w:pPr>
        <w:tabs>
          <w:tab w:val="left" w:pos="360"/>
          <w:tab w:val="left" w:pos="990"/>
        </w:tabs>
        <w:spacing w:line="360" w:lineRule="auto"/>
        <w:ind w:left="18"/>
        <w:jc w:val="both"/>
        <w:rPr>
          <w:rFonts w:ascii="Segoe UI" w:hAnsi="Segoe UI" w:cs="Segoe UI"/>
        </w:rPr>
      </w:pPr>
    </w:p>
    <w:p w14:paraId="5D167175"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Test Statistics: 1726.9527</w:t>
      </w:r>
      <w:proofErr w:type="gramStart"/>
      <w:r w:rsidRPr="00684F02">
        <w:rPr>
          <w:rFonts w:ascii="Courier New" w:eastAsia="Times New Roman" w:hAnsi="Courier New" w:cs="Courier New"/>
          <w:color w:val="000000"/>
          <w:sz w:val="20"/>
          <w:szCs w:val="20"/>
        </w:rPr>
        <w:t>;  Critical</w:t>
      </w:r>
      <w:proofErr w:type="gramEnd"/>
      <w:r w:rsidRPr="00684F02">
        <w:rPr>
          <w:rFonts w:ascii="Courier New" w:eastAsia="Times New Roman" w:hAnsi="Courier New" w:cs="Courier New"/>
          <w:color w:val="000000"/>
          <w:sz w:val="20"/>
          <w:szCs w:val="20"/>
        </w:rPr>
        <w:t xml:space="preserve"> Value: 5.9915</w:t>
      </w:r>
    </w:p>
    <w:p w14:paraId="410B7137"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Reject H0, the distribution is NOT a good fit at this significance level.</w:t>
      </w:r>
    </w:p>
    <w:p w14:paraId="6F033168" w14:textId="77777777" w:rsidR="00684F02" w:rsidRPr="00684F02" w:rsidRDefault="00684F02" w:rsidP="00684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84F02">
        <w:rPr>
          <w:rFonts w:ascii="Courier New" w:eastAsia="Times New Roman" w:hAnsi="Courier New" w:cs="Courier New"/>
          <w:color w:val="000000"/>
          <w:sz w:val="20"/>
          <w:szCs w:val="20"/>
        </w:rPr>
        <w:t>False</w:t>
      </w:r>
    </w:p>
    <w:p w14:paraId="688B483B" w14:textId="77777777" w:rsidR="00684F02" w:rsidRDefault="00684F02" w:rsidP="004B0F84">
      <w:pPr>
        <w:tabs>
          <w:tab w:val="left" w:pos="360"/>
          <w:tab w:val="left" w:pos="990"/>
        </w:tabs>
        <w:spacing w:line="360" w:lineRule="auto"/>
        <w:ind w:left="18"/>
        <w:jc w:val="both"/>
        <w:rPr>
          <w:rFonts w:ascii="Segoe UI" w:hAnsi="Segoe UI" w:cs="Segoe UI"/>
        </w:rPr>
      </w:pPr>
    </w:p>
    <w:p w14:paraId="425EFD8A" w14:textId="6349D046" w:rsidR="00BB6845" w:rsidRDefault="0005381A" w:rsidP="004B0F84">
      <w:pPr>
        <w:tabs>
          <w:tab w:val="left" w:pos="360"/>
          <w:tab w:val="left" w:pos="990"/>
        </w:tabs>
        <w:spacing w:line="360" w:lineRule="auto"/>
        <w:ind w:left="18"/>
        <w:jc w:val="both"/>
        <w:rPr>
          <w:rFonts w:ascii="Segoe UI" w:hAnsi="Segoe UI" w:cs="Segoe UI"/>
        </w:rPr>
      </w:pPr>
      <w:r w:rsidRPr="0005381A">
        <w:rPr>
          <w:rFonts w:ascii="Segoe UI" w:hAnsi="Segoe UI" w:cs="Segoe UI"/>
        </w:rPr>
        <w:t>In this example, we g</w:t>
      </w:r>
      <w:r w:rsidR="0061676C">
        <w:rPr>
          <w:rFonts w:ascii="Segoe UI" w:hAnsi="Segoe UI" w:cs="Segoe UI"/>
        </w:rPr>
        <w:t>enerated synthetic data from a N</w:t>
      </w:r>
      <w:r w:rsidRPr="0005381A">
        <w:rPr>
          <w:rFonts w:ascii="Segoe UI" w:hAnsi="Segoe UI" w:cs="Segoe UI"/>
        </w:rPr>
        <w:t xml:space="preserve">ormal distribution with a mean (μ) of 3 and a standard deviation (σ) of 2. We then </w:t>
      </w:r>
      <w:del w:id="314" w:author="Mahshid Jafarpour" w:date="2023-12-04T01:10:00Z">
        <w:r w:rsidRPr="0005381A" w:rsidDel="007E4DAC">
          <w:rPr>
            <w:rFonts w:ascii="Segoe UI" w:hAnsi="Segoe UI" w:cs="Segoe UI"/>
          </w:rPr>
          <w:delText xml:space="preserve">utilized </w:delText>
        </w:r>
      </w:del>
      <w:ins w:id="315" w:author="Mahshid Jafarpour" w:date="2023-12-04T01:10:00Z">
        <w:r w:rsidR="007E4DAC">
          <w:rPr>
            <w:rFonts w:ascii="Segoe UI" w:hAnsi="Segoe UI" w:cs="Segoe UI"/>
          </w:rPr>
          <w:t>used</w:t>
        </w:r>
        <w:r w:rsidR="007E4DAC" w:rsidRPr="0005381A">
          <w:rPr>
            <w:rFonts w:ascii="Segoe UI" w:hAnsi="Segoe UI" w:cs="Segoe UI"/>
          </w:rPr>
          <w:t xml:space="preserve"> </w:t>
        </w:r>
      </w:ins>
      <w:proofErr w:type="spellStart"/>
      <w:r w:rsidRPr="0005381A">
        <w:rPr>
          <w:rFonts w:ascii="Segoe UI" w:hAnsi="Segoe UI" w:cs="Segoe UI"/>
        </w:rPr>
        <w:t>DistFit</w:t>
      </w:r>
      <w:proofErr w:type="spellEnd"/>
      <w:r w:rsidRPr="0005381A">
        <w:rPr>
          <w:rFonts w:ascii="Segoe UI" w:hAnsi="Segoe UI" w:cs="Segoe UI"/>
        </w:rPr>
        <w:t xml:space="preserve"> to estimate the </w:t>
      </w:r>
      <w:del w:id="316" w:author="Mahshid Jafarpour" w:date="2023-12-04T01:32:00Z">
        <w:r w:rsidRPr="0005381A" w:rsidDel="007315F2">
          <w:rPr>
            <w:rFonts w:ascii="Segoe UI" w:hAnsi="Segoe UI" w:cs="Segoe UI"/>
          </w:rPr>
          <w:delText xml:space="preserve">Maximum Likelihood </w:delText>
        </w:r>
        <w:r w:rsidRPr="0005381A" w:rsidDel="007315F2">
          <w:rPr>
            <w:rFonts w:ascii="Segoe UI" w:hAnsi="Segoe UI" w:cs="Segoe UI"/>
          </w:rPr>
          <w:lastRenderedPageBreak/>
          <w:delText>Estimate (</w:delText>
        </w:r>
      </w:del>
      <w:r w:rsidRPr="0005381A">
        <w:rPr>
          <w:rFonts w:ascii="Segoe UI" w:hAnsi="Segoe UI" w:cs="Segoe UI"/>
        </w:rPr>
        <w:t>MLE</w:t>
      </w:r>
      <w:del w:id="317" w:author="Mahshid Jafarpour" w:date="2023-12-04T01:32:00Z">
        <w:r w:rsidRPr="0005381A" w:rsidDel="007315F2">
          <w:rPr>
            <w:rFonts w:ascii="Segoe UI" w:hAnsi="Segoe UI" w:cs="Segoe UI"/>
          </w:rPr>
          <w:delText>)</w:delText>
        </w:r>
      </w:del>
      <w:ins w:id="318" w:author="Mahshid Jafarpour" w:date="2023-12-04T01:32:00Z">
        <w:r w:rsidR="007315F2">
          <w:rPr>
            <w:rFonts w:ascii="Segoe UI" w:hAnsi="Segoe UI" w:cs="Segoe UI"/>
          </w:rPr>
          <w:t xml:space="preserve"> estimates of the</w:t>
        </w:r>
      </w:ins>
      <w:r w:rsidRPr="0005381A">
        <w:rPr>
          <w:rFonts w:ascii="Segoe UI" w:hAnsi="Segoe UI" w:cs="Segoe UI"/>
        </w:rPr>
        <w:t xml:space="preserve"> parameters, explore </w:t>
      </w:r>
      <w:ins w:id="319" w:author="Mahshid Jafarpour" w:date="2023-12-04T01:10:00Z">
        <w:r w:rsidR="007E4DAC">
          <w:rPr>
            <w:rFonts w:ascii="Segoe UI" w:hAnsi="Segoe UI" w:cs="Segoe UI"/>
          </w:rPr>
          <w:t xml:space="preserve">the </w:t>
        </w:r>
      </w:ins>
      <w:r w:rsidRPr="0005381A">
        <w:rPr>
          <w:rFonts w:ascii="Segoe UI" w:hAnsi="Segoe UI" w:cs="Segoe UI"/>
        </w:rPr>
        <w:t>possible distributions, a</w:t>
      </w:r>
      <w:r w:rsidR="0061676C">
        <w:rPr>
          <w:rFonts w:ascii="Segoe UI" w:hAnsi="Segoe UI" w:cs="Segoe UI"/>
        </w:rPr>
        <w:t>nd visually inspect the fitted N</w:t>
      </w:r>
      <w:r w:rsidRPr="0005381A">
        <w:rPr>
          <w:rFonts w:ascii="Segoe UI" w:hAnsi="Segoe UI" w:cs="Segoe UI"/>
        </w:rPr>
        <w:t>ormal distribution.</w:t>
      </w:r>
    </w:p>
    <w:p w14:paraId="51316582" w14:textId="24475487" w:rsidR="00A46CEA" w:rsidRDefault="00A46CEA" w:rsidP="004B0F84">
      <w:pPr>
        <w:tabs>
          <w:tab w:val="left" w:pos="360"/>
          <w:tab w:val="left" w:pos="990"/>
        </w:tabs>
        <w:spacing w:line="360" w:lineRule="auto"/>
        <w:ind w:left="18"/>
        <w:jc w:val="both"/>
        <w:rPr>
          <w:rFonts w:ascii="Segoe UI" w:hAnsi="Segoe UI" w:cs="Segoe UI"/>
        </w:rPr>
      </w:pPr>
      <w:r>
        <w:rPr>
          <w:rFonts w:ascii="Segoe UI" w:hAnsi="Segoe UI" w:cs="Segoe UI"/>
        </w:rPr>
        <w:t>The</w:t>
      </w:r>
      <w:r w:rsidRPr="00A46CEA">
        <w:rPr>
          <w:rFonts w:ascii="Segoe UI" w:hAnsi="Segoe UI" w:cs="Segoe UI"/>
        </w:rPr>
        <w:t xml:space="preserve"> estimated </w:t>
      </w:r>
      <w:del w:id="320" w:author="Mahshid Jafarpour" w:date="2023-12-04T01:32:00Z">
        <w:r w:rsidRPr="00A46CEA" w:rsidDel="00AA1086">
          <w:rPr>
            <w:rFonts w:ascii="Segoe UI" w:hAnsi="Segoe UI" w:cs="Segoe UI"/>
          </w:rPr>
          <w:delText>Maximum Likelihood Estimate (</w:delText>
        </w:r>
      </w:del>
      <w:r w:rsidRPr="00A46CEA">
        <w:rPr>
          <w:rFonts w:ascii="Segoe UI" w:hAnsi="Segoe UI" w:cs="Segoe UI"/>
        </w:rPr>
        <w:t>MLE</w:t>
      </w:r>
      <w:del w:id="321" w:author="Mahshid Jafarpour" w:date="2023-12-04T01:32:00Z">
        <w:r w:rsidRPr="00A46CEA" w:rsidDel="00AA1086">
          <w:rPr>
            <w:rFonts w:ascii="Segoe UI" w:hAnsi="Segoe UI" w:cs="Segoe UI"/>
          </w:rPr>
          <w:delText>)</w:delText>
        </w:r>
      </w:del>
      <w:r w:rsidRPr="00A46CEA">
        <w:rPr>
          <w:rFonts w:ascii="Segoe UI" w:hAnsi="Segoe UI" w:cs="Segoe UI"/>
        </w:rPr>
        <w:t xml:space="preserve"> paramete</w:t>
      </w:r>
      <w:r>
        <w:rPr>
          <w:rFonts w:ascii="Segoe UI" w:hAnsi="Segoe UI" w:cs="Segoe UI"/>
        </w:rPr>
        <w:t xml:space="preserve">rs for the </w:t>
      </w:r>
      <w:r w:rsidR="0061676C">
        <w:rPr>
          <w:rFonts w:ascii="Segoe UI" w:hAnsi="Segoe UI" w:cs="Segoe UI"/>
        </w:rPr>
        <w:t>N</w:t>
      </w:r>
      <w:r>
        <w:rPr>
          <w:rFonts w:ascii="Segoe UI" w:hAnsi="Segoe UI" w:cs="Segoe UI"/>
        </w:rPr>
        <w:t>ormal distribution are</w:t>
      </w:r>
      <w:r w:rsidRPr="00A46CEA">
        <w:rPr>
          <w:rFonts w:ascii="Segoe UI" w:hAnsi="Segoe UI" w:cs="Segoe UI"/>
        </w:rPr>
        <w:t xml:space="preserve"> </w:t>
      </w:r>
      <w:del w:id="322" w:author="Mahshid Jafarpour" w:date="2023-12-04T01:10:00Z">
        <w:r w:rsidRPr="00A46CEA" w:rsidDel="00476E16">
          <w:rPr>
            <w:rFonts w:ascii="Segoe UI" w:hAnsi="Segoe UI" w:cs="Segoe UI"/>
          </w:rPr>
          <w:delText>the mean (</w:delText>
        </w:r>
      </w:del>
      <w:del w:id="323" w:author="Mahshid Jafarpour" w:date="2023-12-04T01:11:00Z">
        <w:r w:rsidRPr="00A46CEA" w:rsidDel="005C28C7">
          <w:rPr>
            <w:rFonts w:ascii="Segoe UI" w:hAnsi="Segoe UI" w:cs="Segoe UI"/>
          </w:rPr>
          <w:delText>μ)</w:delText>
        </w:r>
        <w:r w:rsidDel="005C28C7">
          <w:rPr>
            <w:rFonts w:ascii="Segoe UI" w:hAnsi="Segoe UI" w:cs="Segoe UI"/>
          </w:rPr>
          <w:delText xml:space="preserve"> which</w:delText>
        </w:r>
        <w:r w:rsidRPr="00A46CEA" w:rsidDel="005C28C7">
          <w:rPr>
            <w:rFonts w:ascii="Segoe UI" w:hAnsi="Segoe UI" w:cs="Segoe UI"/>
          </w:rPr>
          <w:delText xml:space="preserve"> is</w:delText>
        </w:r>
      </w:del>
      <w:r w:rsidRPr="00A46CEA">
        <w:rPr>
          <w:rFonts w:ascii="Segoe UI" w:hAnsi="Segoe UI" w:cs="Segoe UI"/>
        </w:rPr>
        <w:t xml:space="preserve"> approximately 3.0661</w:t>
      </w:r>
      <w:ins w:id="324" w:author="Mahshid Jafarpour" w:date="2023-12-04T01:11:00Z">
        <w:r w:rsidR="005C28C7">
          <w:rPr>
            <w:rFonts w:ascii="Segoe UI" w:hAnsi="Segoe UI" w:cs="Segoe UI"/>
          </w:rPr>
          <w:t xml:space="preserve"> for </w:t>
        </w:r>
        <w:r w:rsidR="005C28C7" w:rsidRPr="00A46CEA">
          <w:rPr>
            <w:rFonts w:ascii="Segoe UI" w:hAnsi="Segoe UI" w:cs="Segoe UI"/>
          </w:rPr>
          <w:t>μ</w:t>
        </w:r>
      </w:ins>
      <w:r w:rsidRPr="00A46CEA">
        <w:rPr>
          <w:rFonts w:ascii="Segoe UI" w:hAnsi="Segoe UI" w:cs="Segoe UI"/>
        </w:rPr>
        <w:t xml:space="preserve">, and </w:t>
      </w:r>
      <w:del w:id="325" w:author="Mahshid Jafarpour" w:date="2023-12-04T01:12:00Z">
        <w:r w:rsidRPr="00A46CEA" w:rsidDel="005C28C7">
          <w:rPr>
            <w:rFonts w:ascii="Segoe UI" w:hAnsi="Segoe UI" w:cs="Segoe UI"/>
          </w:rPr>
          <w:delText xml:space="preserve">the standard deviation (σ) </w:delText>
        </w:r>
        <w:r w:rsidDel="005C28C7">
          <w:rPr>
            <w:rFonts w:ascii="Segoe UI" w:hAnsi="Segoe UI" w:cs="Segoe UI"/>
          </w:rPr>
          <w:delText xml:space="preserve">which </w:delText>
        </w:r>
        <w:r w:rsidRPr="00A46CEA" w:rsidDel="005C28C7">
          <w:rPr>
            <w:rFonts w:ascii="Segoe UI" w:hAnsi="Segoe UI" w:cs="Segoe UI"/>
          </w:rPr>
          <w:delText>is approximately</w:delText>
        </w:r>
      </w:del>
      <w:r w:rsidRPr="00A46CEA">
        <w:rPr>
          <w:rFonts w:ascii="Segoe UI" w:hAnsi="Segoe UI" w:cs="Segoe UI"/>
        </w:rPr>
        <w:t xml:space="preserve"> 2.0122</w:t>
      </w:r>
      <w:ins w:id="326" w:author="Mahshid Jafarpour" w:date="2023-12-04T01:12:00Z">
        <w:r w:rsidR="005C28C7">
          <w:rPr>
            <w:rFonts w:ascii="Segoe UI" w:hAnsi="Segoe UI" w:cs="Segoe UI"/>
          </w:rPr>
          <w:t xml:space="preserve"> for </w:t>
        </w:r>
        <w:r w:rsidR="005C28C7" w:rsidRPr="00A46CEA">
          <w:rPr>
            <w:rFonts w:ascii="Segoe UI" w:hAnsi="Segoe UI" w:cs="Segoe UI"/>
          </w:rPr>
          <w:t>the standard deviation (σ)</w:t>
        </w:r>
        <w:r w:rsidR="00F23906">
          <w:rPr>
            <w:rFonts w:ascii="Segoe UI" w:hAnsi="Segoe UI" w:cs="Segoe UI"/>
          </w:rPr>
          <w:t>,</w:t>
        </w:r>
      </w:ins>
      <w:del w:id="327" w:author="Mahshid Jafarpour" w:date="2023-12-04T01:12:00Z">
        <w:r w:rsidRPr="00A46CEA" w:rsidDel="00F23906">
          <w:rPr>
            <w:rFonts w:ascii="Segoe UI" w:hAnsi="Segoe UI" w:cs="Segoe UI"/>
          </w:rPr>
          <w:delText>.</w:delText>
        </w:r>
        <w:r w:rsidDel="00F23906">
          <w:rPr>
            <w:rFonts w:ascii="Segoe UI" w:hAnsi="Segoe UI" w:cs="Segoe UI"/>
          </w:rPr>
          <w:delText xml:space="preserve"> All </w:delText>
        </w:r>
      </w:del>
      <w:ins w:id="328" w:author="Mahshid Jafarpour" w:date="2023-12-04T01:12:00Z">
        <w:r w:rsidR="00F23906">
          <w:rPr>
            <w:rFonts w:ascii="Segoe UI" w:hAnsi="Segoe UI" w:cs="Segoe UI"/>
          </w:rPr>
          <w:t>both</w:t>
        </w:r>
        <w:r w:rsidR="00F23906">
          <w:rPr>
            <w:rFonts w:ascii="Segoe UI" w:hAnsi="Segoe UI" w:cs="Segoe UI"/>
          </w:rPr>
          <w:t xml:space="preserve"> </w:t>
        </w:r>
      </w:ins>
      <w:r>
        <w:rPr>
          <w:rFonts w:ascii="Segoe UI" w:hAnsi="Segoe UI" w:cs="Segoe UI"/>
        </w:rPr>
        <w:t xml:space="preserve">aligned with the parameters of the </w:t>
      </w:r>
      <w:ins w:id="329" w:author="Mahshid Jafarpour" w:date="2023-12-04T01:12:00Z">
        <w:r w:rsidR="00F23906">
          <w:rPr>
            <w:rFonts w:ascii="Segoe UI" w:hAnsi="Segoe UI" w:cs="Segoe UI"/>
          </w:rPr>
          <w:t>underlying distribution</w:t>
        </w:r>
      </w:ins>
      <w:ins w:id="330" w:author="Mahshid Jafarpour" w:date="2023-12-04T01:33:00Z">
        <w:r w:rsidR="008C0325">
          <w:rPr>
            <w:rFonts w:ascii="Segoe UI" w:hAnsi="Segoe UI" w:cs="Segoe UI"/>
          </w:rPr>
          <w:t xml:space="preserve"> of the </w:t>
        </w:r>
      </w:ins>
      <w:r>
        <w:rPr>
          <w:rFonts w:ascii="Segoe UI" w:hAnsi="Segoe UI" w:cs="Segoe UI"/>
        </w:rPr>
        <w:t xml:space="preserve">observed data. </w:t>
      </w:r>
    </w:p>
    <w:p w14:paraId="6F1005EA" w14:textId="7099A4B7" w:rsidR="00A46CEA" w:rsidRPr="009F3C71" w:rsidRDefault="00A46CEA" w:rsidP="004B0F84">
      <w:pPr>
        <w:tabs>
          <w:tab w:val="left" w:pos="360"/>
          <w:tab w:val="left" w:pos="990"/>
        </w:tabs>
        <w:spacing w:line="360" w:lineRule="auto"/>
        <w:ind w:left="18"/>
        <w:jc w:val="both"/>
        <w:rPr>
          <w:rFonts w:ascii="Segoe UI" w:hAnsi="Segoe UI" w:cs="Segoe UI"/>
        </w:rPr>
      </w:pPr>
      <w:proofErr w:type="spellStart"/>
      <w:r w:rsidRPr="00A46CEA">
        <w:rPr>
          <w:rFonts w:ascii="Segoe UI" w:hAnsi="Segoe UI" w:cs="Segoe UI"/>
        </w:rPr>
        <w:t>DistFit</w:t>
      </w:r>
      <w:proofErr w:type="spellEnd"/>
      <w:r w:rsidRPr="00A46CEA">
        <w:rPr>
          <w:rFonts w:ascii="Segoe UI" w:hAnsi="Segoe UI" w:cs="Segoe UI"/>
        </w:rPr>
        <w:t xml:space="preserve"> explores and suggests possible distributions for the given dataset based on the MLE parameters. In this example, it suggests that the data could be fitted to either a uniform or a </w:t>
      </w:r>
      <w:r w:rsidR="0061676C">
        <w:rPr>
          <w:rFonts w:ascii="Segoe UI" w:hAnsi="Segoe UI" w:cs="Segoe UI"/>
        </w:rPr>
        <w:t>N</w:t>
      </w:r>
      <w:r w:rsidRPr="00A46CEA">
        <w:rPr>
          <w:rFonts w:ascii="Segoe UI" w:hAnsi="Segoe UI" w:cs="Segoe UI"/>
        </w:rPr>
        <w:t>ormal distribution</w:t>
      </w:r>
      <w:r w:rsidR="00837D47">
        <w:rPr>
          <w:rFonts w:ascii="Segoe UI" w:hAnsi="Segoe UI" w:cs="Segoe UI"/>
        </w:rPr>
        <w:t xml:space="preserve"> and then, </w:t>
      </w:r>
      <w:r w:rsidR="00684F02">
        <w:rPr>
          <w:rFonts w:ascii="Segoe UI" w:hAnsi="Segoe UI" w:cs="Segoe UI"/>
        </w:rPr>
        <w:t xml:space="preserve">by conducting </w:t>
      </w:r>
      <w:r w:rsidR="00837D47">
        <w:rPr>
          <w:rFonts w:ascii="Segoe UI" w:hAnsi="Segoe UI" w:cs="Segoe UI"/>
        </w:rPr>
        <w:t xml:space="preserve">goodness of fit tests for these two distribution types, it finds Normal distribution as a good fit </w:t>
      </w:r>
      <w:r w:rsidR="00447287">
        <w:rPr>
          <w:rFonts w:ascii="Segoe UI" w:hAnsi="Segoe UI" w:cs="Segoe UI"/>
        </w:rPr>
        <w:t xml:space="preserve">with test statistics value of 4.1215 (less than critical value of 5.99) </w:t>
      </w:r>
      <w:r w:rsidR="00837D47">
        <w:rPr>
          <w:rFonts w:ascii="Segoe UI" w:hAnsi="Segoe UI" w:cs="Segoe UI"/>
        </w:rPr>
        <w:t xml:space="preserve">while Uniform </w:t>
      </w:r>
      <w:r w:rsidR="00447287">
        <w:rPr>
          <w:rFonts w:ascii="Segoe UI" w:hAnsi="Segoe UI" w:cs="Segoe UI"/>
        </w:rPr>
        <w:t xml:space="preserve">distribution with test statistics value of 1726.96 (larger than critical value) </w:t>
      </w:r>
      <w:r w:rsidR="00837D47">
        <w:rPr>
          <w:rFonts w:ascii="Segoe UI" w:hAnsi="Segoe UI" w:cs="Segoe UI"/>
        </w:rPr>
        <w:t xml:space="preserve">is </w:t>
      </w:r>
      <w:ins w:id="331" w:author="Mahshid Jafarpour" w:date="2023-12-04T01:13:00Z">
        <w:r w:rsidR="00480CFF">
          <w:rPr>
            <w:rFonts w:ascii="Segoe UI" w:hAnsi="Segoe UI" w:cs="Segoe UI"/>
          </w:rPr>
          <w:t>rejected as</w:t>
        </w:r>
      </w:ins>
      <w:del w:id="332" w:author="Mahshid Jafarpour" w:date="2023-12-04T01:13:00Z">
        <w:r w:rsidR="00837D47" w:rsidDel="00480CFF">
          <w:rPr>
            <w:rFonts w:ascii="Segoe UI" w:hAnsi="Segoe UI" w:cs="Segoe UI"/>
          </w:rPr>
          <w:delText>not</w:delText>
        </w:r>
      </w:del>
      <w:r w:rsidR="00837D47">
        <w:rPr>
          <w:rFonts w:ascii="Segoe UI" w:hAnsi="Segoe UI" w:cs="Segoe UI"/>
        </w:rPr>
        <w:t xml:space="preserve"> a good fit. </w:t>
      </w:r>
    </w:p>
    <w:p w14:paraId="54BFCC1B" w14:textId="77777777" w:rsidR="00521CD1" w:rsidRPr="009F3C71" w:rsidRDefault="00521CD1" w:rsidP="00C83DF2">
      <w:pPr>
        <w:pStyle w:val="ListParagraph"/>
        <w:numPr>
          <w:ilvl w:val="2"/>
          <w:numId w:val="1"/>
        </w:numPr>
        <w:tabs>
          <w:tab w:val="left" w:pos="360"/>
          <w:tab w:val="left" w:pos="990"/>
          <w:tab w:val="left" w:pos="2070"/>
        </w:tabs>
        <w:spacing w:line="360" w:lineRule="auto"/>
        <w:ind w:hanging="1134"/>
        <w:jc w:val="both"/>
        <w:rPr>
          <w:b/>
          <w:bCs/>
          <w:sz w:val="36"/>
        </w:rPr>
      </w:pPr>
      <w:r w:rsidRPr="009F3C71">
        <w:rPr>
          <w:b/>
          <w:bCs/>
          <w:sz w:val="36"/>
        </w:rPr>
        <w:t>Weibull Distribution</w:t>
      </w:r>
    </w:p>
    <w:p w14:paraId="5D060970" w14:textId="3EDFB4AB" w:rsidR="007F78AC" w:rsidRDefault="007F78AC" w:rsidP="007F78AC">
      <w:pPr>
        <w:tabs>
          <w:tab w:val="left" w:pos="360"/>
          <w:tab w:val="left" w:pos="990"/>
        </w:tabs>
        <w:spacing w:line="360" w:lineRule="auto"/>
        <w:ind w:left="18"/>
        <w:jc w:val="both"/>
        <w:rPr>
          <w:sz w:val="24"/>
        </w:rPr>
      </w:pPr>
      <w:r w:rsidRPr="009F3C71">
        <w:rPr>
          <w:sz w:val="24"/>
        </w:rPr>
        <w:t xml:space="preserve">The Weibull distribution models reliability and life data. </w:t>
      </w:r>
      <w:del w:id="333" w:author="Mahshid Jafarpour" w:date="2023-12-04T01:16:00Z">
        <w:r w:rsidRPr="009F3C71" w:rsidDel="00037476">
          <w:rPr>
            <w:sz w:val="24"/>
          </w:rPr>
          <w:delText>DistFit estimates the scale ('alpha') and shape ('beta') parameters through the MLE method.</w:delText>
        </w:r>
        <w:r w:rsidRPr="009F3C71" w:rsidDel="00037476">
          <w:delText xml:space="preserve"> </w:delText>
        </w:r>
      </w:del>
      <w:r w:rsidRPr="009F3C71">
        <w:t>It</w:t>
      </w:r>
      <w:ins w:id="334" w:author="Mahshid Jafarpour" w:date="2023-12-04T01:17:00Z">
        <w:r w:rsidR="00037476">
          <w:t xml:space="preserve"> is</w:t>
        </w:r>
      </w:ins>
      <w:del w:id="335" w:author="Mahshid Jafarpour" w:date="2023-12-04T01:17:00Z">
        <w:r w:rsidRPr="009F3C71" w:rsidDel="00037476">
          <w:delText>s</w:delText>
        </w:r>
      </w:del>
      <w:r w:rsidRPr="009F3C71">
        <w:t xml:space="preserve"> a</w:t>
      </w:r>
      <w:r w:rsidRPr="009F3C71">
        <w:rPr>
          <w:sz w:val="24"/>
        </w:rPr>
        <w:t xml:space="preserve">pplicable </w:t>
      </w:r>
      <w:del w:id="336" w:author="Mahshid Jafarpour" w:date="2023-12-04T01:17:00Z">
        <w:r w:rsidRPr="009F3C71" w:rsidDel="00037476">
          <w:rPr>
            <w:sz w:val="24"/>
          </w:rPr>
          <w:delText xml:space="preserve">can be </w:delText>
        </w:r>
      </w:del>
      <w:r w:rsidRPr="009F3C71">
        <w:rPr>
          <w:sz w:val="24"/>
        </w:rPr>
        <w:t xml:space="preserve">in reliability engineering to </w:t>
      </w:r>
      <w:ins w:id="337" w:author="Mahshid Jafarpour" w:date="2023-12-04T01:17:00Z">
        <w:r w:rsidR="009160F3">
          <w:rPr>
            <w:sz w:val="24"/>
          </w:rPr>
          <w:t xml:space="preserve">schedule </w:t>
        </w:r>
      </w:ins>
      <w:ins w:id="338" w:author="Mahshid Jafarpour" w:date="2023-12-04T01:18:00Z">
        <w:r w:rsidR="009160F3">
          <w:rPr>
            <w:sz w:val="24"/>
          </w:rPr>
          <w:t xml:space="preserve">periodic </w:t>
        </w:r>
      </w:ins>
      <w:ins w:id="339" w:author="Mahshid Jafarpour" w:date="2023-12-04T01:17:00Z">
        <w:r w:rsidR="009160F3">
          <w:rPr>
            <w:sz w:val="24"/>
          </w:rPr>
          <w:t xml:space="preserve">maintenance and </w:t>
        </w:r>
      </w:ins>
      <w:r w:rsidRPr="009F3C71">
        <w:rPr>
          <w:sz w:val="24"/>
        </w:rPr>
        <w:t xml:space="preserve">model </w:t>
      </w:r>
      <w:del w:id="340" w:author="Mahshid Jafarpour" w:date="2023-12-04T01:16:00Z">
        <w:r w:rsidRPr="009F3C71" w:rsidDel="00757B25">
          <w:rPr>
            <w:sz w:val="24"/>
          </w:rPr>
          <w:delText>time until failure</w:delText>
        </w:r>
      </w:del>
      <w:ins w:id="341" w:author="Mahshid Jafarpour" w:date="2023-12-04T01:17:00Z">
        <w:r w:rsidR="009160F3">
          <w:rPr>
            <w:sz w:val="24"/>
          </w:rPr>
          <w:t xml:space="preserve">the </w:t>
        </w:r>
      </w:ins>
      <w:ins w:id="342" w:author="Mahshid Jafarpour" w:date="2023-12-04T01:16:00Z">
        <w:r w:rsidR="00757B25">
          <w:rPr>
            <w:sz w:val="24"/>
          </w:rPr>
          <w:t>probability of failure</w:t>
        </w:r>
      </w:ins>
      <w:r w:rsidRPr="009F3C71">
        <w:rPr>
          <w:sz w:val="24"/>
        </w:rPr>
        <w:t>, with the ability to represent different failure patterns.</w:t>
      </w:r>
      <w:ins w:id="343" w:author="Mahshid Jafarpour" w:date="2023-12-04T01:16:00Z">
        <w:r w:rsidR="00037476">
          <w:rPr>
            <w:sz w:val="24"/>
          </w:rPr>
          <w:t xml:space="preserve"> </w:t>
        </w:r>
      </w:ins>
    </w:p>
    <w:p w14:paraId="4BA50187" w14:textId="42CAB983" w:rsidR="00417808" w:rsidRDefault="009160F3" w:rsidP="007F78AC">
      <w:pPr>
        <w:tabs>
          <w:tab w:val="left" w:pos="360"/>
          <w:tab w:val="left" w:pos="990"/>
        </w:tabs>
        <w:spacing w:line="360" w:lineRule="auto"/>
        <w:ind w:left="18"/>
        <w:jc w:val="both"/>
        <w:rPr>
          <w:sz w:val="24"/>
        </w:rPr>
      </w:pPr>
      <w:ins w:id="344" w:author="Mahshid Jafarpour" w:date="2023-12-04T01:18:00Z">
        <w:r>
          <w:rPr>
            <w:sz w:val="24"/>
          </w:rPr>
          <w:t>The f</w:t>
        </w:r>
      </w:ins>
      <w:del w:id="345" w:author="Mahshid Jafarpour" w:date="2023-12-04T01:18:00Z">
        <w:r w:rsidR="00417808" w:rsidDel="009160F3">
          <w:rPr>
            <w:sz w:val="24"/>
          </w:rPr>
          <w:delText>F</w:delText>
        </w:r>
      </w:del>
      <w:r w:rsidR="00417808">
        <w:rPr>
          <w:sz w:val="24"/>
        </w:rPr>
        <w:t xml:space="preserve">ollowing example </w:t>
      </w:r>
      <w:r w:rsidR="00417808" w:rsidRPr="00417808">
        <w:rPr>
          <w:sz w:val="24"/>
        </w:rPr>
        <w:t xml:space="preserve">demonstrates the usage of the </w:t>
      </w:r>
      <w:proofErr w:type="spellStart"/>
      <w:r w:rsidR="00417808" w:rsidRPr="00417808">
        <w:rPr>
          <w:sz w:val="24"/>
        </w:rPr>
        <w:t>DistFit</w:t>
      </w:r>
      <w:proofErr w:type="spellEnd"/>
      <w:r w:rsidR="00417808" w:rsidRPr="00417808">
        <w:rPr>
          <w:sz w:val="24"/>
        </w:rPr>
        <w:t xml:space="preserve"> package for fitting a Weibull distribution to a </w:t>
      </w:r>
      <w:r w:rsidR="00417808">
        <w:rPr>
          <w:sz w:val="24"/>
        </w:rPr>
        <w:t xml:space="preserve">generated </w:t>
      </w:r>
      <w:r w:rsidR="00417808" w:rsidRPr="00417808">
        <w:rPr>
          <w:sz w:val="24"/>
        </w:rPr>
        <w:t xml:space="preserve">dataset </w:t>
      </w:r>
      <w:r w:rsidR="00417808">
        <w:rPr>
          <w:sz w:val="24"/>
        </w:rPr>
        <w:t>(from a Weibull distribution</w:t>
      </w:r>
      <w:proofErr w:type="gramStart"/>
      <w:r w:rsidR="00417808">
        <w:rPr>
          <w:sz w:val="24"/>
        </w:rPr>
        <w:t xml:space="preserve">), </w:t>
      </w:r>
      <w:r w:rsidR="00417808" w:rsidRPr="00417808">
        <w:rPr>
          <w:sz w:val="24"/>
        </w:rPr>
        <w:t>and</w:t>
      </w:r>
      <w:proofErr w:type="gramEnd"/>
      <w:r w:rsidR="00417808" w:rsidRPr="00417808">
        <w:rPr>
          <w:sz w:val="24"/>
        </w:rPr>
        <w:t xml:space="preserve"> performing a Goodness of Fit (</w:t>
      </w:r>
      <w:proofErr w:type="spellStart"/>
      <w:r w:rsidR="00417808" w:rsidRPr="00417808">
        <w:rPr>
          <w:sz w:val="24"/>
        </w:rPr>
        <w:t>GoF</w:t>
      </w:r>
      <w:proofErr w:type="spellEnd"/>
      <w:r w:rsidR="00417808" w:rsidRPr="00417808">
        <w:rPr>
          <w:sz w:val="24"/>
        </w:rPr>
        <w:t>) test</w:t>
      </w:r>
      <w:r w:rsidR="00417808">
        <w:rPr>
          <w:sz w:val="24"/>
        </w:rPr>
        <w:t>.</w:t>
      </w:r>
    </w:p>
    <w:p w14:paraId="14386AD7"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distfit </w:t>
      </w:r>
      <w:r w:rsidRPr="00417808">
        <w:rPr>
          <w:color w:val="0000FF"/>
        </w:rPr>
        <w:t>as</w:t>
      </w:r>
      <w:r w:rsidRPr="00417808">
        <w:t xml:space="preserve"> dft</w:t>
      </w:r>
    </w:p>
    <w:p w14:paraId="536788EE"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datagen </w:t>
      </w:r>
      <w:r w:rsidRPr="00417808">
        <w:rPr>
          <w:color w:val="0000FF"/>
        </w:rPr>
        <w:t>as</w:t>
      </w:r>
      <w:r w:rsidRPr="00417808">
        <w:t xml:space="preserve"> dgn</w:t>
      </w:r>
    </w:p>
    <w:p w14:paraId="45FCEF99" w14:textId="77777777" w:rsidR="00417808" w:rsidRPr="00417808" w:rsidRDefault="00417808" w:rsidP="00417808">
      <w:pPr>
        <w:pStyle w:val="code"/>
      </w:pPr>
      <w:r w:rsidRPr="00417808">
        <w:rPr>
          <w:color w:val="0000FF"/>
        </w:rPr>
        <w:t>import</w:t>
      </w:r>
      <w:r w:rsidRPr="00417808">
        <w:t xml:space="preserve"> DistFit</w:t>
      </w:r>
      <w:r w:rsidRPr="00417808">
        <w:rPr>
          <w:color w:val="000080"/>
        </w:rPr>
        <w:t>.</w:t>
      </w:r>
      <w:r w:rsidRPr="00417808">
        <w:t xml:space="preserve">gof </w:t>
      </w:r>
      <w:r w:rsidRPr="00417808">
        <w:rPr>
          <w:color w:val="0000FF"/>
        </w:rPr>
        <w:t>as</w:t>
      </w:r>
      <w:r w:rsidRPr="00417808">
        <w:t xml:space="preserve"> gof</w:t>
      </w:r>
    </w:p>
    <w:p w14:paraId="138091F5" w14:textId="77777777" w:rsidR="00417808" w:rsidRPr="00417808" w:rsidRDefault="00417808" w:rsidP="00417808">
      <w:pPr>
        <w:pStyle w:val="code"/>
      </w:pPr>
    </w:p>
    <w:p w14:paraId="466C2185" w14:textId="7A723306" w:rsidR="00417808" w:rsidRPr="00417808" w:rsidRDefault="00417808" w:rsidP="00417808">
      <w:pPr>
        <w:pStyle w:val="code"/>
      </w:pPr>
      <w:r w:rsidRPr="00417808">
        <w:rPr>
          <w:color w:val="008000"/>
        </w:rPr>
        <w:t xml:space="preserve"># Generate data from a </w:t>
      </w:r>
      <w:del w:id="346" w:author="Mahshid Jafarpour" w:date="2023-12-04T01:18:00Z">
        <w:r w:rsidRPr="00417808" w:rsidDel="00443196">
          <w:rPr>
            <w:color w:val="008000"/>
          </w:rPr>
          <w:delText xml:space="preserve">uniform </w:delText>
        </w:r>
      </w:del>
      <w:ins w:id="347" w:author="Mahshid Jafarpour" w:date="2023-12-04T01:18:00Z">
        <w:r w:rsidR="00443196">
          <w:rPr>
            <w:color w:val="008000"/>
          </w:rPr>
          <w:t>weibull</w:t>
        </w:r>
        <w:r w:rsidR="00443196" w:rsidRPr="00417808">
          <w:rPr>
            <w:color w:val="008000"/>
          </w:rPr>
          <w:t xml:space="preserve"> </w:t>
        </w:r>
      </w:ins>
      <w:r w:rsidRPr="00417808">
        <w:rPr>
          <w:color w:val="008000"/>
        </w:rPr>
        <w:t>distribution</w:t>
      </w:r>
    </w:p>
    <w:p w14:paraId="3D4ECA07" w14:textId="77777777" w:rsidR="00417808" w:rsidRPr="00417808" w:rsidRDefault="00417808" w:rsidP="00417808">
      <w:pPr>
        <w:pStyle w:val="code"/>
      </w:pPr>
      <w:r w:rsidRPr="00417808">
        <w:t xml:space="preserve">data_dist </w:t>
      </w:r>
      <w:r w:rsidRPr="00417808">
        <w:rPr>
          <w:color w:val="000080"/>
        </w:rPr>
        <w:t>=</w:t>
      </w:r>
      <w:r w:rsidRPr="00417808">
        <w:t xml:space="preserve"> dgn</w:t>
      </w:r>
      <w:r w:rsidRPr="00417808">
        <w:rPr>
          <w:color w:val="000080"/>
        </w:rPr>
        <w:t>.</w:t>
      </w:r>
      <w:r w:rsidRPr="00417808">
        <w:t>Datagen</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row_count</w:t>
      </w:r>
      <w:r w:rsidRPr="00417808">
        <w:rPr>
          <w:color w:val="000080"/>
        </w:rPr>
        <w:t>=</w:t>
      </w:r>
      <w:r w:rsidRPr="00417808">
        <w:rPr>
          <w:color w:val="FF0000"/>
        </w:rPr>
        <w:t>2000</w:t>
      </w:r>
      <w:r w:rsidRPr="00417808">
        <w:rPr>
          <w:color w:val="000080"/>
        </w:rPr>
        <w:t>,</w:t>
      </w:r>
      <w:r w:rsidRPr="00417808">
        <w:t xml:space="preserve"> par</w:t>
      </w:r>
      <w:r w:rsidRPr="00417808">
        <w:rPr>
          <w:color w:val="000080"/>
        </w:rPr>
        <w:t>=(</w:t>
      </w:r>
      <w:r w:rsidRPr="00417808">
        <w:rPr>
          <w:color w:val="FF0000"/>
        </w:rPr>
        <w:t>2.1</w:t>
      </w:r>
      <w:r w:rsidRPr="00417808">
        <w:rPr>
          <w:color w:val="000080"/>
        </w:rPr>
        <w:t>,</w:t>
      </w:r>
      <w:r w:rsidRPr="00417808">
        <w:rPr>
          <w:color w:val="FF0000"/>
        </w:rPr>
        <w:t>4.3</w:t>
      </w:r>
      <w:r w:rsidRPr="00417808">
        <w:rPr>
          <w:color w:val="000080"/>
        </w:rPr>
        <w:t>),</w:t>
      </w:r>
      <w:r w:rsidRPr="00417808">
        <w:t xml:space="preserve"> seed</w:t>
      </w:r>
      <w:r w:rsidRPr="00417808">
        <w:rPr>
          <w:color w:val="000080"/>
        </w:rPr>
        <w:t>=</w:t>
      </w:r>
      <w:r w:rsidRPr="00417808">
        <w:rPr>
          <w:color w:val="FF0000"/>
        </w:rPr>
        <w:t>1</w:t>
      </w:r>
      <w:r w:rsidRPr="00417808">
        <w:rPr>
          <w:color w:val="000080"/>
        </w:rPr>
        <w:t>)</w:t>
      </w:r>
      <w:r w:rsidRPr="00417808">
        <w:t xml:space="preserve"> </w:t>
      </w:r>
    </w:p>
    <w:p w14:paraId="12A938CD" w14:textId="77777777" w:rsidR="00417808" w:rsidRPr="00417808" w:rsidRDefault="00417808" w:rsidP="00417808">
      <w:pPr>
        <w:pStyle w:val="code"/>
      </w:pPr>
      <w:r w:rsidRPr="00417808">
        <w:t xml:space="preserve">data </w:t>
      </w:r>
      <w:r w:rsidRPr="00417808">
        <w:rPr>
          <w:color w:val="000080"/>
        </w:rPr>
        <w:t>=</w:t>
      </w:r>
      <w:r w:rsidRPr="00417808">
        <w:t xml:space="preserve"> data_dist</w:t>
      </w:r>
      <w:r w:rsidRPr="00417808">
        <w:rPr>
          <w:color w:val="000080"/>
        </w:rPr>
        <w:t>.</w:t>
      </w:r>
      <w:r w:rsidRPr="00417808">
        <w:t>data_generation</w:t>
      </w:r>
      <w:r w:rsidRPr="00417808">
        <w:rPr>
          <w:color w:val="000080"/>
        </w:rPr>
        <w:t>()</w:t>
      </w:r>
    </w:p>
    <w:p w14:paraId="00F4C42D" w14:textId="77777777" w:rsidR="00417808" w:rsidRPr="00417808" w:rsidRDefault="00417808" w:rsidP="00417808">
      <w:pPr>
        <w:pStyle w:val="code"/>
      </w:pPr>
    </w:p>
    <w:p w14:paraId="4916B290" w14:textId="77777777" w:rsidR="00417808" w:rsidRPr="00417808" w:rsidRDefault="00417808" w:rsidP="00417808">
      <w:pPr>
        <w:pStyle w:val="code"/>
      </w:pPr>
      <w:r w:rsidRPr="00417808">
        <w:rPr>
          <w:color w:val="008000"/>
        </w:rPr>
        <w:t># Estimate MLE parameters using DistFit</w:t>
      </w:r>
    </w:p>
    <w:p w14:paraId="06CD0B58" w14:textId="34D841D9" w:rsidR="00417808" w:rsidRPr="00417808" w:rsidDel="00443196" w:rsidRDefault="00417808" w:rsidP="00417808">
      <w:pPr>
        <w:pStyle w:val="code"/>
        <w:rPr>
          <w:del w:id="348" w:author="Mahshid Jafarpour" w:date="2023-12-04T01:18:00Z"/>
        </w:rPr>
      </w:pPr>
      <w:del w:id="349" w:author="Mahshid Jafarpour" w:date="2023-12-04T01:18:00Z">
        <w:r w:rsidRPr="00417808" w:rsidDel="00443196">
          <w:rPr>
            <w:color w:val="008000"/>
          </w:rPr>
          <w:delText># estimate MLE parameter</w:delText>
        </w:r>
      </w:del>
    </w:p>
    <w:p w14:paraId="0338E36C" w14:textId="77777777" w:rsidR="00417808" w:rsidRPr="00417808" w:rsidRDefault="00417808" w:rsidP="00417808">
      <w:pPr>
        <w:pStyle w:val="code"/>
      </w:pPr>
      <w:r w:rsidRPr="00417808">
        <w:t xml:space="preserve">model </w:t>
      </w:r>
      <w:r w:rsidRPr="00417808">
        <w:rPr>
          <w:color w:val="000080"/>
        </w:rPr>
        <w:t>=</w:t>
      </w:r>
      <w:r w:rsidRPr="00417808">
        <w:t xml:space="preserve"> dft</w:t>
      </w:r>
      <w:r w:rsidRPr="00417808">
        <w:rPr>
          <w:color w:val="000080"/>
        </w:rPr>
        <w:t>.</w:t>
      </w:r>
      <w:r w:rsidRPr="00417808">
        <w:t>Fitting</w:t>
      </w:r>
      <w:r w:rsidRPr="00417808">
        <w:rPr>
          <w:color w:val="000080"/>
        </w:rPr>
        <w:t>(</w:t>
      </w:r>
      <w:r w:rsidRPr="00417808">
        <w:t>data</w:t>
      </w:r>
      <w:r w:rsidRPr="00417808">
        <w:rPr>
          <w:color w:val="000080"/>
        </w:rPr>
        <w:t>,</w:t>
      </w:r>
      <w:r w:rsidRPr="00417808">
        <w:t xml:space="preserve"> dist_type</w:t>
      </w:r>
      <w:r w:rsidRPr="00417808">
        <w:rPr>
          <w:color w:val="000080"/>
        </w:rPr>
        <w:t>=</w:t>
      </w:r>
      <w:r w:rsidRPr="00417808">
        <w:rPr>
          <w:color w:val="808080"/>
        </w:rPr>
        <w:t>'weibull'</w:t>
      </w:r>
      <w:r w:rsidRPr="00417808">
        <w:rPr>
          <w:color w:val="000080"/>
        </w:rPr>
        <w:t>)</w:t>
      </w:r>
    </w:p>
    <w:p w14:paraId="38795F68" w14:textId="77777777" w:rsidR="00417808" w:rsidRPr="00417808" w:rsidRDefault="00417808" w:rsidP="00417808">
      <w:pPr>
        <w:pStyle w:val="code"/>
      </w:pPr>
      <w:r w:rsidRPr="00417808">
        <w:t>a</w:t>
      </w:r>
      <w:r w:rsidRPr="00417808">
        <w:rPr>
          <w:color w:val="000080"/>
        </w:rPr>
        <w:t>,</w:t>
      </w:r>
      <w:r w:rsidRPr="00417808">
        <w:t xml:space="preserve"> b </w:t>
      </w:r>
      <w:r w:rsidRPr="00417808">
        <w:rPr>
          <w:color w:val="000080"/>
        </w:rPr>
        <w:t>=</w:t>
      </w:r>
      <w:r w:rsidRPr="00417808">
        <w:t xml:space="preserve"> model</w:t>
      </w:r>
      <w:r w:rsidRPr="00417808">
        <w:rPr>
          <w:color w:val="000080"/>
        </w:rPr>
        <w:t>.</w:t>
      </w:r>
      <w:r w:rsidRPr="00417808">
        <w:t>fit</w:t>
      </w:r>
      <w:r w:rsidRPr="00417808">
        <w:rPr>
          <w:color w:val="000080"/>
        </w:rPr>
        <w:t>()</w:t>
      </w:r>
    </w:p>
    <w:p w14:paraId="234DE2F7" w14:textId="77777777" w:rsidR="00417808" w:rsidRPr="00417808" w:rsidRDefault="00417808" w:rsidP="00417808">
      <w:pPr>
        <w:pStyle w:val="code"/>
      </w:pPr>
      <w:r w:rsidRPr="00417808">
        <w:rPr>
          <w:color w:val="880088"/>
        </w:rPr>
        <w:t>print</w:t>
      </w:r>
      <w:r w:rsidRPr="00417808">
        <w:rPr>
          <w:color w:val="000080"/>
        </w:rPr>
        <w:t>(</w:t>
      </w:r>
      <w:r w:rsidRPr="00417808">
        <w:rPr>
          <w:color w:val="808080"/>
        </w:rPr>
        <w:t>"The fitted MLE parameter is %(m).4f %(s).4f."</w:t>
      </w:r>
      <w:r w:rsidRPr="00417808">
        <w:t xml:space="preserve"> </w:t>
      </w:r>
      <w:r w:rsidRPr="00417808">
        <w:rPr>
          <w:color w:val="000080"/>
        </w:rPr>
        <w:t>%{</w:t>
      </w:r>
      <w:r w:rsidRPr="00417808">
        <w:rPr>
          <w:color w:val="808080"/>
        </w:rPr>
        <w:t>'m'</w:t>
      </w:r>
      <w:r w:rsidRPr="00417808">
        <w:rPr>
          <w:color w:val="000080"/>
        </w:rPr>
        <w:t>:</w:t>
      </w:r>
      <w:r w:rsidRPr="00417808">
        <w:t>a</w:t>
      </w:r>
      <w:r w:rsidRPr="00417808">
        <w:rPr>
          <w:color w:val="000080"/>
        </w:rPr>
        <w:t>,</w:t>
      </w:r>
      <w:r w:rsidRPr="00417808">
        <w:t xml:space="preserve"> </w:t>
      </w:r>
      <w:r w:rsidRPr="00417808">
        <w:rPr>
          <w:color w:val="808080"/>
        </w:rPr>
        <w:t>'s'</w:t>
      </w:r>
      <w:r w:rsidRPr="00417808">
        <w:rPr>
          <w:color w:val="000080"/>
        </w:rPr>
        <w:t>:</w:t>
      </w:r>
      <w:r w:rsidRPr="00417808">
        <w:t>b</w:t>
      </w:r>
      <w:r w:rsidRPr="00417808">
        <w:rPr>
          <w:color w:val="000080"/>
        </w:rPr>
        <w:t>})</w:t>
      </w:r>
    </w:p>
    <w:p w14:paraId="7E08E176" w14:textId="77777777" w:rsidR="00417808" w:rsidRPr="00417808" w:rsidRDefault="00417808" w:rsidP="00417808">
      <w:pPr>
        <w:pStyle w:val="code"/>
      </w:pPr>
    </w:p>
    <w:p w14:paraId="35BE73DD" w14:textId="77777777" w:rsidR="00417808" w:rsidRPr="00417808" w:rsidRDefault="00417808" w:rsidP="00417808">
      <w:pPr>
        <w:pStyle w:val="code"/>
      </w:pPr>
      <w:r w:rsidRPr="00417808">
        <w:rPr>
          <w:color w:val="008000"/>
        </w:rPr>
        <w:t># Explore possible distributions using DistFit</w:t>
      </w:r>
    </w:p>
    <w:p w14:paraId="666FB2D5" w14:textId="77777777" w:rsidR="00417808" w:rsidRPr="00417808" w:rsidRDefault="00417808" w:rsidP="00417808">
      <w:pPr>
        <w:pStyle w:val="code"/>
      </w:pPr>
      <w:r w:rsidRPr="00417808">
        <w:lastRenderedPageBreak/>
        <w:t xml:space="preserve">possible_distributions </w:t>
      </w:r>
      <w:r w:rsidRPr="00417808">
        <w:rPr>
          <w:color w:val="000080"/>
        </w:rPr>
        <w:t>=</w:t>
      </w:r>
      <w:r w:rsidRPr="00417808">
        <w:t xml:space="preserve"> model</w:t>
      </w:r>
      <w:r w:rsidRPr="00417808">
        <w:rPr>
          <w:color w:val="000080"/>
        </w:rPr>
        <w:t>.</w:t>
      </w:r>
      <w:r w:rsidRPr="00417808">
        <w:t>guess_distributions</w:t>
      </w:r>
      <w:r w:rsidRPr="00417808">
        <w:rPr>
          <w:color w:val="000080"/>
        </w:rPr>
        <w:t>()</w:t>
      </w:r>
    </w:p>
    <w:p w14:paraId="662C9581" w14:textId="77777777" w:rsidR="00417808" w:rsidRPr="00417808" w:rsidRDefault="00417808" w:rsidP="00417808">
      <w:pPr>
        <w:pStyle w:val="code"/>
      </w:pPr>
    </w:p>
    <w:p w14:paraId="577066EE" w14:textId="77777777" w:rsidR="00417808" w:rsidRPr="00417808" w:rsidRDefault="00417808" w:rsidP="00417808">
      <w:pPr>
        <w:pStyle w:val="code"/>
      </w:pPr>
      <w:r w:rsidRPr="00417808">
        <w:rPr>
          <w:color w:val="008000"/>
        </w:rPr>
        <w:t># Visualize the fitted uniform distribution</w:t>
      </w:r>
    </w:p>
    <w:p w14:paraId="0E2995FA" w14:textId="77777777" w:rsidR="00417808" w:rsidRPr="00417808" w:rsidRDefault="00417808" w:rsidP="00417808">
      <w:pPr>
        <w:pStyle w:val="code"/>
      </w:pPr>
      <w:r w:rsidRPr="00417808">
        <w:t>model</w:t>
      </w:r>
      <w:r w:rsidRPr="00417808">
        <w:rPr>
          <w:color w:val="000080"/>
        </w:rPr>
        <w:t>.</w:t>
      </w:r>
      <w:r w:rsidRPr="00417808">
        <w:t>weibull_plot</w:t>
      </w:r>
      <w:r w:rsidRPr="00417808">
        <w:rPr>
          <w:color w:val="000080"/>
        </w:rPr>
        <w:t>((</w:t>
      </w:r>
      <w:r w:rsidRPr="00417808">
        <w:t>a</w:t>
      </w:r>
      <w:r w:rsidRPr="00417808">
        <w:rPr>
          <w:color w:val="000080"/>
        </w:rPr>
        <w:t>,</w:t>
      </w:r>
      <w:r w:rsidRPr="00417808">
        <w:t>b</w:t>
      </w:r>
      <w:r w:rsidRPr="00417808">
        <w:rPr>
          <w:color w:val="000080"/>
        </w:rPr>
        <w:t>))</w:t>
      </w:r>
    </w:p>
    <w:p w14:paraId="6C6B3F4E" w14:textId="77777777" w:rsidR="00417808" w:rsidRPr="00417808" w:rsidRDefault="00417808" w:rsidP="00417808">
      <w:pPr>
        <w:pStyle w:val="code"/>
      </w:pPr>
    </w:p>
    <w:p w14:paraId="696888F9" w14:textId="77777777" w:rsidR="00417808" w:rsidRPr="00417808" w:rsidRDefault="00417808" w:rsidP="00417808">
      <w:pPr>
        <w:pStyle w:val="code"/>
      </w:pPr>
      <w:r w:rsidRPr="00417808">
        <w:rPr>
          <w:color w:val="008000"/>
        </w:rPr>
        <w:t># Perform Goodness of Fit test using DistFit</w:t>
      </w:r>
    </w:p>
    <w:p w14:paraId="6A5B9930" w14:textId="77777777" w:rsidR="00417808" w:rsidRPr="00417808" w:rsidRDefault="00417808" w:rsidP="00417808">
      <w:pPr>
        <w:pStyle w:val="code"/>
      </w:pPr>
      <w:r w:rsidRPr="00417808">
        <w:t xml:space="preserve">gof_test </w:t>
      </w:r>
      <w:r w:rsidRPr="00417808">
        <w:rPr>
          <w:color w:val="000080"/>
        </w:rPr>
        <w:t>=</w:t>
      </w:r>
      <w:r w:rsidRPr="00417808">
        <w:t xml:space="preserve"> gof</w:t>
      </w:r>
      <w:r w:rsidRPr="00417808">
        <w:rPr>
          <w:color w:val="000080"/>
        </w:rPr>
        <w:t>.</w:t>
      </w:r>
      <w:r w:rsidRPr="00417808">
        <w:t>Gof</w:t>
      </w:r>
      <w:r w:rsidRPr="00417808">
        <w:rPr>
          <w:color w:val="000080"/>
        </w:rPr>
        <w:t>(</w:t>
      </w:r>
      <w:r w:rsidRPr="00417808">
        <w:t>dist_type</w:t>
      </w:r>
      <w:r w:rsidRPr="00417808">
        <w:rPr>
          <w:color w:val="000080"/>
        </w:rPr>
        <w:t>=</w:t>
      </w:r>
      <w:r w:rsidRPr="00417808">
        <w:rPr>
          <w:color w:val="808080"/>
        </w:rPr>
        <w:t>'weibull'</w:t>
      </w:r>
      <w:r w:rsidRPr="00417808">
        <w:rPr>
          <w:color w:val="000080"/>
        </w:rPr>
        <w:t>,</w:t>
      </w:r>
      <w:r w:rsidRPr="00417808">
        <w:t xml:space="preserve"> par</w:t>
      </w:r>
      <w:r w:rsidRPr="00417808">
        <w:rPr>
          <w:color w:val="000080"/>
        </w:rPr>
        <w:t>=(</w:t>
      </w:r>
      <w:r w:rsidRPr="00417808">
        <w:t>a</w:t>
      </w:r>
      <w:r w:rsidRPr="00417808">
        <w:rPr>
          <w:color w:val="000080"/>
        </w:rPr>
        <w:t>,</w:t>
      </w:r>
      <w:r w:rsidRPr="00417808">
        <w:t>b</w:t>
      </w:r>
      <w:r w:rsidRPr="00417808">
        <w:rPr>
          <w:color w:val="000080"/>
        </w:rPr>
        <w:t>))</w:t>
      </w:r>
    </w:p>
    <w:p w14:paraId="5710B362" w14:textId="77777777" w:rsidR="006C478A" w:rsidRPr="006C478A" w:rsidRDefault="00417808" w:rsidP="00417808">
      <w:pPr>
        <w:pStyle w:val="code"/>
        <w:rPr>
          <w:color w:val="000080"/>
        </w:rPr>
      </w:pPr>
      <w:r w:rsidRPr="00417808">
        <w:t>gof_test</w:t>
      </w:r>
      <w:r w:rsidRPr="00417808">
        <w:rPr>
          <w:color w:val="000080"/>
        </w:rPr>
        <w:t>.</w:t>
      </w:r>
      <w:r w:rsidRPr="00417808">
        <w:t>gof</w:t>
      </w:r>
      <w:r w:rsidRPr="00417808">
        <w:rPr>
          <w:color w:val="000080"/>
        </w:rPr>
        <w:t>(</w:t>
      </w:r>
      <w:r w:rsidRPr="00417808">
        <w:t>data</w:t>
      </w:r>
      <w:r w:rsidRPr="00417808">
        <w:rPr>
          <w:color w:val="000080"/>
        </w:rPr>
        <w:t>)</w:t>
      </w:r>
    </w:p>
    <w:p w14:paraId="36BE947D" w14:textId="77777777" w:rsidR="00417808" w:rsidRDefault="00417808" w:rsidP="00417808">
      <w:pPr>
        <w:pStyle w:val="HTMLPreformatted"/>
        <w:shd w:val="clear" w:color="auto" w:fill="FFFFFF"/>
        <w:wordWrap w:val="0"/>
        <w:textAlignment w:val="baseline"/>
        <w:rPr>
          <w:color w:val="000000"/>
          <w:sz w:val="21"/>
          <w:szCs w:val="21"/>
        </w:rPr>
      </w:pPr>
    </w:p>
    <w:p w14:paraId="485349BD"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fitted MLE parameter is 2.0678 4.3409.</w:t>
      </w:r>
    </w:p>
    <w:p w14:paraId="3E40B8B1"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3FA40C1" w14:textId="77777777" w:rsidR="00417808" w:rsidRDefault="00417808" w:rsidP="00417808">
      <w:pPr>
        <w:pStyle w:val="HTMLPreformatted"/>
        <w:shd w:val="clear" w:color="auto" w:fill="FFFFFF"/>
        <w:wordWrap w:val="0"/>
        <w:textAlignment w:val="baseline"/>
        <w:rPr>
          <w:color w:val="000000"/>
          <w:sz w:val="21"/>
          <w:szCs w:val="21"/>
        </w:rPr>
      </w:pPr>
    </w:p>
    <w:p w14:paraId="42931FE1" w14:textId="77777777" w:rsidR="00417808" w:rsidRDefault="00417808" w:rsidP="00417808">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'Normal', 'Weibull', 'Gamma']</w:t>
      </w:r>
    </w:p>
    <w:p w14:paraId="213AC691" w14:textId="77777777" w:rsidR="00417808" w:rsidRDefault="00417808" w:rsidP="007F78AC">
      <w:pPr>
        <w:tabs>
          <w:tab w:val="left" w:pos="360"/>
          <w:tab w:val="left" w:pos="990"/>
        </w:tabs>
        <w:spacing w:line="360" w:lineRule="auto"/>
        <w:ind w:left="18"/>
        <w:jc w:val="both"/>
        <w:rPr>
          <w:sz w:val="24"/>
        </w:rPr>
      </w:pPr>
    </w:p>
    <w:p w14:paraId="66E07B9F" w14:textId="77777777" w:rsidR="00417808" w:rsidRDefault="00417808" w:rsidP="00F752C6">
      <w:pPr>
        <w:tabs>
          <w:tab w:val="left" w:pos="360"/>
          <w:tab w:val="left" w:pos="990"/>
        </w:tabs>
        <w:spacing w:line="360" w:lineRule="auto"/>
        <w:ind w:left="18"/>
        <w:jc w:val="center"/>
        <w:rPr>
          <w:sz w:val="24"/>
        </w:rPr>
      </w:pPr>
      <w:r>
        <w:rPr>
          <w:noProof/>
        </w:rPr>
        <w:drawing>
          <wp:inline distT="0" distB="0" distL="0" distR="0" wp14:anchorId="0F228281" wp14:editId="14D9835A">
            <wp:extent cx="5102940" cy="38385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4836" cy="3840001"/>
                    </a:xfrm>
                    <a:prstGeom prst="rect">
                      <a:avLst/>
                    </a:prstGeom>
                  </pic:spPr>
                </pic:pic>
              </a:graphicData>
            </a:graphic>
          </wp:inline>
        </w:drawing>
      </w:r>
    </w:p>
    <w:p w14:paraId="4CF35F86" w14:textId="77777777" w:rsidR="00301485" w:rsidRDefault="00301485" w:rsidP="00F752C6">
      <w:pPr>
        <w:tabs>
          <w:tab w:val="left" w:pos="360"/>
          <w:tab w:val="left" w:pos="990"/>
        </w:tabs>
        <w:spacing w:line="360" w:lineRule="auto"/>
        <w:ind w:left="18"/>
        <w:jc w:val="center"/>
        <w:rPr>
          <w:sz w:val="24"/>
        </w:rPr>
      </w:pPr>
      <w:r w:rsidRPr="004B4270">
        <w:rPr>
          <w:rFonts w:eastAsia="Times New Roman" w:cstheme="minorHAnsi"/>
          <w:i/>
          <w:color w:val="000000"/>
        </w:rPr>
        <w:t>Fig</w:t>
      </w:r>
      <w:r>
        <w:rPr>
          <w:rFonts w:eastAsia="Times New Roman" w:cstheme="minorHAnsi"/>
          <w:i/>
          <w:color w:val="000000"/>
        </w:rPr>
        <w:t>ure 4: F</w:t>
      </w:r>
      <w:r w:rsidRPr="005D5F8B">
        <w:rPr>
          <w:rFonts w:eastAsia="Times New Roman" w:cstheme="minorHAnsi"/>
          <w:i/>
          <w:color w:val="000000"/>
        </w:rPr>
        <w:t xml:space="preserve">itted </w:t>
      </w:r>
      <w:r>
        <w:rPr>
          <w:rFonts w:eastAsia="Times New Roman" w:cstheme="minorHAnsi"/>
          <w:i/>
          <w:color w:val="000000"/>
        </w:rPr>
        <w:t xml:space="preserve">Weibull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2FA46C93" w14:textId="77777777" w:rsidR="00301485" w:rsidRDefault="00301485" w:rsidP="00F752C6">
      <w:pPr>
        <w:tabs>
          <w:tab w:val="left" w:pos="360"/>
          <w:tab w:val="left" w:pos="990"/>
        </w:tabs>
        <w:spacing w:line="360" w:lineRule="auto"/>
        <w:ind w:left="18"/>
        <w:jc w:val="center"/>
        <w:rPr>
          <w:sz w:val="24"/>
        </w:rPr>
      </w:pPr>
    </w:p>
    <w:p w14:paraId="51E61586"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Test Statistics: 3.4686</w:t>
      </w:r>
      <w:proofErr w:type="gramStart"/>
      <w:r w:rsidRPr="00417808">
        <w:rPr>
          <w:rFonts w:ascii="Courier New" w:eastAsia="Times New Roman" w:hAnsi="Courier New" w:cs="Courier New"/>
          <w:color w:val="000000"/>
          <w:sz w:val="20"/>
          <w:szCs w:val="20"/>
        </w:rPr>
        <w:t>;  Critical</w:t>
      </w:r>
      <w:proofErr w:type="gramEnd"/>
      <w:r w:rsidRPr="00417808">
        <w:rPr>
          <w:rFonts w:ascii="Courier New" w:eastAsia="Times New Roman" w:hAnsi="Courier New" w:cs="Courier New"/>
          <w:color w:val="000000"/>
          <w:sz w:val="20"/>
          <w:szCs w:val="20"/>
        </w:rPr>
        <w:t xml:space="preserve"> Value: 5.9915</w:t>
      </w:r>
    </w:p>
    <w:p w14:paraId="02D49285"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Accept H0 that the distribution is a good fit at the given significance level.</w:t>
      </w:r>
    </w:p>
    <w:p w14:paraId="3005ADD1" w14:textId="77777777" w:rsidR="00417808" w:rsidRPr="00417808" w:rsidRDefault="00417808" w:rsidP="00417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417808">
        <w:rPr>
          <w:rFonts w:ascii="Courier New" w:eastAsia="Times New Roman" w:hAnsi="Courier New" w:cs="Courier New"/>
          <w:color w:val="000000"/>
          <w:sz w:val="20"/>
          <w:szCs w:val="20"/>
        </w:rPr>
        <w:t>True</w:t>
      </w:r>
    </w:p>
    <w:p w14:paraId="64E9F8ED" w14:textId="77777777" w:rsidR="001159F8" w:rsidRDefault="001159F8" w:rsidP="002C4B73">
      <w:pPr>
        <w:shd w:val="clear" w:color="auto" w:fill="FFFFFF"/>
        <w:spacing w:after="0" w:line="240" w:lineRule="auto"/>
        <w:rPr>
          <w:rFonts w:ascii="Courier New" w:eastAsia="Times New Roman" w:hAnsi="Courier New" w:cs="Courier New"/>
          <w:color w:val="000000"/>
          <w:sz w:val="20"/>
          <w:szCs w:val="20"/>
        </w:rPr>
      </w:pPr>
    </w:p>
    <w:p w14:paraId="7EFF904F" w14:textId="77777777" w:rsidR="002C4B73" w:rsidRPr="006C478A" w:rsidRDefault="002C4B73" w:rsidP="001159F8">
      <w:pPr>
        <w:pStyle w:val="code"/>
        <w:rPr>
          <w:color w:val="36BE39"/>
        </w:rPr>
      </w:pPr>
      <w:r w:rsidRPr="006C478A">
        <w:rPr>
          <w:color w:val="36BE39"/>
        </w:rPr>
        <w:t># perform Goodness of Fit test for all selected distribution types:</w:t>
      </w:r>
    </w:p>
    <w:p w14:paraId="2D501C57" w14:textId="77777777" w:rsidR="002C4B73" w:rsidRPr="002C4B73" w:rsidRDefault="002C4B73" w:rsidP="001159F8">
      <w:pPr>
        <w:pStyle w:val="code"/>
      </w:pPr>
      <w:r w:rsidRPr="002C4B73">
        <w:t>dist_types</w:t>
      </w:r>
      <w:r w:rsidRPr="002C4B73">
        <w:rPr>
          <w:color w:val="000080"/>
        </w:rPr>
        <w:t>=[</w:t>
      </w:r>
      <w:r w:rsidRPr="002C4B73">
        <w:t>x</w:t>
      </w:r>
      <w:r w:rsidRPr="002C4B73">
        <w:rPr>
          <w:color w:val="000080"/>
        </w:rPr>
        <w:t>.</w:t>
      </w:r>
      <w:r w:rsidRPr="002C4B73">
        <w:t>lower</w:t>
      </w:r>
      <w:r w:rsidRPr="002C4B73">
        <w:rPr>
          <w:color w:val="000080"/>
        </w:rPr>
        <w:t>()</w:t>
      </w:r>
      <w:r w:rsidRPr="002C4B73">
        <w:t xml:space="preserve"> </w:t>
      </w:r>
      <w:r w:rsidRPr="002C4B73">
        <w:rPr>
          <w:color w:val="0000FF"/>
        </w:rPr>
        <w:t>for</w:t>
      </w:r>
      <w:r w:rsidRPr="002C4B73">
        <w:t xml:space="preserve"> x </w:t>
      </w:r>
      <w:r w:rsidRPr="002C4B73">
        <w:rPr>
          <w:color w:val="0000FF"/>
        </w:rPr>
        <w:t>in</w:t>
      </w:r>
      <w:r w:rsidRPr="002C4B73">
        <w:t xml:space="preserve"> possible_distributions</w:t>
      </w:r>
      <w:r w:rsidRPr="002C4B73">
        <w:rPr>
          <w:color w:val="000080"/>
        </w:rPr>
        <w:t>]</w:t>
      </w:r>
    </w:p>
    <w:p w14:paraId="755BEFF9" w14:textId="77777777" w:rsidR="002C4B73" w:rsidRPr="002C4B73" w:rsidRDefault="002C4B73" w:rsidP="001159F8">
      <w:pPr>
        <w:pStyle w:val="code"/>
      </w:pPr>
      <w:r w:rsidRPr="002C4B73">
        <w:rPr>
          <w:color w:val="0000FF"/>
        </w:rPr>
        <w:t>for</w:t>
      </w:r>
      <w:r w:rsidRPr="002C4B73">
        <w:t xml:space="preserve"> dt </w:t>
      </w:r>
      <w:r w:rsidRPr="002C4B73">
        <w:rPr>
          <w:color w:val="0000FF"/>
        </w:rPr>
        <w:t>in</w:t>
      </w:r>
      <w:r w:rsidRPr="002C4B73">
        <w:t xml:space="preserve"> dist_types</w:t>
      </w:r>
      <w:r w:rsidRPr="002C4B73">
        <w:rPr>
          <w:color w:val="000080"/>
        </w:rPr>
        <w:t>:</w:t>
      </w:r>
      <w:r w:rsidRPr="002C4B73">
        <w:t xml:space="preserve"> </w:t>
      </w:r>
    </w:p>
    <w:p w14:paraId="63121067" w14:textId="77777777" w:rsidR="002C4B73" w:rsidRPr="002C4B73" w:rsidRDefault="002C4B73" w:rsidP="001159F8">
      <w:pPr>
        <w:pStyle w:val="code"/>
      </w:pPr>
      <w:r w:rsidRPr="002C4B73">
        <w:lastRenderedPageBreak/>
        <w:t xml:space="preserve">    </w:t>
      </w:r>
      <w:r w:rsidRPr="002C4B73">
        <w:rPr>
          <w:color w:val="880088"/>
        </w:rPr>
        <w:t>print</w:t>
      </w:r>
      <w:r w:rsidRPr="002C4B73">
        <w:rPr>
          <w:color w:val="000080"/>
        </w:rPr>
        <w:t>(</w:t>
      </w:r>
      <w:r w:rsidRPr="002C4B73">
        <w:rPr>
          <w:color w:val="808080"/>
        </w:rPr>
        <w:t>'\nfor '</w:t>
      </w:r>
      <w:r w:rsidRPr="002C4B73">
        <w:rPr>
          <w:color w:val="000080"/>
        </w:rPr>
        <w:t>,</w:t>
      </w:r>
      <w:r w:rsidRPr="002C4B73">
        <w:t>dt</w:t>
      </w:r>
      <w:r w:rsidRPr="002C4B73">
        <w:rPr>
          <w:color w:val="000080"/>
        </w:rPr>
        <w:t>,</w:t>
      </w:r>
      <w:r w:rsidRPr="002C4B73">
        <w:t xml:space="preserve"> </w:t>
      </w:r>
      <w:r w:rsidRPr="002C4B73">
        <w:rPr>
          <w:color w:val="808080"/>
        </w:rPr>
        <w:t>' distribution type:'</w:t>
      </w:r>
      <w:r w:rsidRPr="002C4B73">
        <w:rPr>
          <w:color w:val="000080"/>
        </w:rPr>
        <w:t>)</w:t>
      </w:r>
    </w:p>
    <w:p w14:paraId="470C1D74" w14:textId="77777777" w:rsidR="002C4B73" w:rsidRPr="002C4B73" w:rsidRDefault="002C4B73" w:rsidP="001159F8">
      <w:pPr>
        <w:pStyle w:val="code"/>
      </w:pPr>
      <w:r w:rsidRPr="002C4B73">
        <w:t xml:space="preserve">    model </w:t>
      </w:r>
      <w:r w:rsidRPr="002C4B73">
        <w:rPr>
          <w:color w:val="000080"/>
        </w:rPr>
        <w:t>=</w:t>
      </w:r>
      <w:r w:rsidRPr="002C4B73">
        <w:t xml:space="preserve"> dft</w:t>
      </w:r>
      <w:r w:rsidRPr="002C4B73">
        <w:rPr>
          <w:color w:val="000080"/>
        </w:rPr>
        <w:t>.</w:t>
      </w:r>
      <w:r w:rsidRPr="002C4B73">
        <w:t>Fitting</w:t>
      </w:r>
      <w:r w:rsidRPr="002C4B73">
        <w:rPr>
          <w:color w:val="000080"/>
        </w:rPr>
        <w:t>(</w:t>
      </w:r>
      <w:r w:rsidRPr="002C4B73">
        <w:t>data</w:t>
      </w:r>
      <w:r w:rsidRPr="002C4B73">
        <w:rPr>
          <w:color w:val="000080"/>
        </w:rPr>
        <w:t>,</w:t>
      </w:r>
      <w:r w:rsidRPr="002C4B73">
        <w:t xml:space="preserve"> dist_type</w:t>
      </w:r>
      <w:r w:rsidRPr="002C4B73">
        <w:rPr>
          <w:color w:val="000080"/>
        </w:rPr>
        <w:t>=</w:t>
      </w:r>
      <w:r w:rsidRPr="002C4B73">
        <w:t>dt</w:t>
      </w:r>
      <w:r w:rsidRPr="002C4B73">
        <w:rPr>
          <w:color w:val="000080"/>
        </w:rPr>
        <w:t>)</w:t>
      </w:r>
      <w:r w:rsidRPr="002C4B73">
        <w:t xml:space="preserve"> </w:t>
      </w:r>
    </w:p>
    <w:p w14:paraId="36D2C368" w14:textId="77777777" w:rsidR="002C4B73" w:rsidRPr="002C4B73" w:rsidRDefault="002C4B73" w:rsidP="001159F8">
      <w:pPr>
        <w:pStyle w:val="code"/>
      </w:pPr>
      <w:r w:rsidRPr="002C4B73">
        <w:t xml:space="preserve">    gof_test </w:t>
      </w:r>
      <w:r w:rsidRPr="002C4B73">
        <w:rPr>
          <w:color w:val="000080"/>
        </w:rPr>
        <w:t>=</w:t>
      </w:r>
      <w:r w:rsidRPr="002C4B73">
        <w:t xml:space="preserve"> gof</w:t>
      </w:r>
      <w:r w:rsidRPr="002C4B73">
        <w:rPr>
          <w:color w:val="000080"/>
        </w:rPr>
        <w:t>.</w:t>
      </w:r>
      <w:r w:rsidRPr="002C4B73">
        <w:t>Gof</w:t>
      </w:r>
      <w:r w:rsidRPr="002C4B73">
        <w:rPr>
          <w:color w:val="000080"/>
        </w:rPr>
        <w:t>(</w:t>
      </w:r>
      <w:r w:rsidRPr="002C4B73">
        <w:t>dist_type</w:t>
      </w:r>
      <w:r w:rsidRPr="002C4B73">
        <w:rPr>
          <w:color w:val="000080"/>
        </w:rPr>
        <w:t>=</w:t>
      </w:r>
      <w:r w:rsidRPr="002C4B73">
        <w:t>dt</w:t>
      </w:r>
      <w:r w:rsidRPr="002C4B73">
        <w:rPr>
          <w:color w:val="000080"/>
        </w:rPr>
        <w:t>,</w:t>
      </w:r>
      <w:r w:rsidRPr="002C4B73">
        <w:t xml:space="preserve"> par</w:t>
      </w:r>
      <w:r w:rsidRPr="002C4B73">
        <w:rPr>
          <w:color w:val="000080"/>
        </w:rPr>
        <w:t>=</w:t>
      </w:r>
      <w:r w:rsidRPr="002C4B73">
        <w:t>model</w:t>
      </w:r>
      <w:r w:rsidRPr="002C4B73">
        <w:rPr>
          <w:color w:val="000080"/>
        </w:rPr>
        <w:t>.</w:t>
      </w:r>
      <w:r w:rsidRPr="002C4B73">
        <w:t>fit</w:t>
      </w:r>
      <w:r w:rsidRPr="002C4B73">
        <w:rPr>
          <w:color w:val="000080"/>
        </w:rPr>
        <w:t>())</w:t>
      </w:r>
    </w:p>
    <w:p w14:paraId="4E9F4592" w14:textId="77777777" w:rsidR="002C4B73" w:rsidRPr="002C4B73" w:rsidRDefault="002C4B73" w:rsidP="001159F8">
      <w:pPr>
        <w:pStyle w:val="code"/>
        <w:rPr>
          <w:rFonts w:ascii="Times New Roman" w:hAnsi="Times New Roman" w:cs="Times New Roman"/>
          <w:sz w:val="24"/>
          <w:szCs w:val="24"/>
        </w:rPr>
      </w:pPr>
      <w:r w:rsidRPr="002C4B73">
        <w:t xml:space="preserve">    gof_test</w:t>
      </w:r>
      <w:r w:rsidRPr="002C4B73">
        <w:rPr>
          <w:color w:val="000080"/>
        </w:rPr>
        <w:t>.</w:t>
      </w:r>
      <w:r w:rsidRPr="002C4B73">
        <w:t>gof</w:t>
      </w:r>
      <w:r w:rsidRPr="002C4B73">
        <w:rPr>
          <w:color w:val="000080"/>
        </w:rPr>
        <w:t>(</w:t>
      </w:r>
      <w:r w:rsidRPr="002C4B73">
        <w:t>data</w:t>
      </w:r>
      <w:r w:rsidRPr="002C4B73">
        <w:rPr>
          <w:color w:val="000080"/>
        </w:rPr>
        <w:t>)</w:t>
      </w:r>
    </w:p>
    <w:p w14:paraId="4F3CD53E" w14:textId="77777777" w:rsidR="00F752C6" w:rsidRDefault="00F752C6" w:rsidP="001159F8">
      <w:pPr>
        <w:pStyle w:val="HTMLPreformatted"/>
        <w:shd w:val="clear" w:color="auto" w:fill="FFFFFF"/>
        <w:wordWrap w:val="0"/>
        <w:textAlignment w:val="baseline"/>
        <w:rPr>
          <w:color w:val="000000"/>
          <w:sz w:val="21"/>
          <w:szCs w:val="21"/>
        </w:rPr>
      </w:pPr>
    </w:p>
    <w:p w14:paraId="6BCD983E" w14:textId="77777777"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uniform</w:t>
      </w:r>
      <w:proofErr w:type="gramEnd"/>
      <w:r>
        <w:rPr>
          <w:color w:val="000000"/>
          <w:sz w:val="21"/>
          <w:szCs w:val="21"/>
        </w:rPr>
        <w:t xml:space="preserve">  distribution type:</w:t>
      </w:r>
    </w:p>
    <w:p w14:paraId="495671D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1029.1273</w:t>
      </w:r>
      <w:proofErr w:type="gramStart"/>
      <w:r>
        <w:rPr>
          <w:color w:val="000000"/>
          <w:sz w:val="21"/>
          <w:szCs w:val="21"/>
        </w:rPr>
        <w:t>;  Critical</w:t>
      </w:r>
      <w:proofErr w:type="gramEnd"/>
      <w:r>
        <w:rPr>
          <w:color w:val="000000"/>
          <w:sz w:val="21"/>
          <w:szCs w:val="21"/>
        </w:rPr>
        <w:t xml:space="preserve"> Value: 5.9915</w:t>
      </w:r>
    </w:p>
    <w:p w14:paraId="145B287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082D3142" w14:textId="77777777" w:rsidR="001159F8" w:rsidRDefault="001159F8" w:rsidP="001159F8">
      <w:pPr>
        <w:pStyle w:val="HTMLPreformatted"/>
        <w:shd w:val="clear" w:color="auto" w:fill="FFFFFF"/>
        <w:wordWrap w:val="0"/>
        <w:textAlignment w:val="baseline"/>
        <w:rPr>
          <w:color w:val="000000"/>
          <w:sz w:val="21"/>
          <w:szCs w:val="21"/>
        </w:rPr>
      </w:pPr>
    </w:p>
    <w:p w14:paraId="48C76F64" w14:textId="77777777"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exponential</w:t>
      </w:r>
      <w:proofErr w:type="gramEnd"/>
      <w:r>
        <w:rPr>
          <w:color w:val="000000"/>
          <w:sz w:val="21"/>
          <w:szCs w:val="21"/>
        </w:rPr>
        <w:t xml:space="preserve">  distribution type:</w:t>
      </w:r>
    </w:p>
    <w:p w14:paraId="260934EF"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876.7024</w:t>
      </w:r>
      <w:proofErr w:type="gramStart"/>
      <w:r>
        <w:rPr>
          <w:color w:val="000000"/>
          <w:sz w:val="21"/>
          <w:szCs w:val="21"/>
        </w:rPr>
        <w:t>;  Critical</w:t>
      </w:r>
      <w:proofErr w:type="gramEnd"/>
      <w:r>
        <w:rPr>
          <w:color w:val="000000"/>
          <w:sz w:val="21"/>
          <w:szCs w:val="21"/>
        </w:rPr>
        <w:t xml:space="preserve"> Value: 7.8147</w:t>
      </w:r>
    </w:p>
    <w:p w14:paraId="4A4073FD"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25AE8F79" w14:textId="77777777" w:rsidR="001159F8" w:rsidRDefault="001159F8" w:rsidP="001159F8">
      <w:pPr>
        <w:pStyle w:val="HTMLPreformatted"/>
        <w:shd w:val="clear" w:color="auto" w:fill="FFFFFF"/>
        <w:wordWrap w:val="0"/>
        <w:textAlignment w:val="baseline"/>
        <w:rPr>
          <w:color w:val="000000"/>
          <w:sz w:val="21"/>
          <w:szCs w:val="21"/>
        </w:rPr>
      </w:pPr>
    </w:p>
    <w:p w14:paraId="34C2D146" w14:textId="77777777"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normal</w:t>
      </w:r>
      <w:proofErr w:type="gramEnd"/>
      <w:r>
        <w:rPr>
          <w:color w:val="000000"/>
          <w:sz w:val="21"/>
          <w:szCs w:val="21"/>
        </w:rPr>
        <w:t xml:space="preserve">  distribution type:</w:t>
      </w:r>
    </w:p>
    <w:p w14:paraId="30E34CBD"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74.5496</w:t>
      </w:r>
      <w:proofErr w:type="gramStart"/>
      <w:r>
        <w:rPr>
          <w:color w:val="000000"/>
          <w:sz w:val="21"/>
          <w:szCs w:val="21"/>
        </w:rPr>
        <w:t>;  Critical</w:t>
      </w:r>
      <w:proofErr w:type="gramEnd"/>
      <w:r>
        <w:rPr>
          <w:color w:val="000000"/>
          <w:sz w:val="21"/>
          <w:szCs w:val="21"/>
        </w:rPr>
        <w:t xml:space="preserve"> Value: 5.9915</w:t>
      </w:r>
    </w:p>
    <w:p w14:paraId="1B03AE21"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773BD5B1" w14:textId="77777777" w:rsidR="001159F8" w:rsidRDefault="001159F8" w:rsidP="001159F8">
      <w:pPr>
        <w:pStyle w:val="HTMLPreformatted"/>
        <w:shd w:val="clear" w:color="auto" w:fill="FFFFFF"/>
        <w:wordWrap w:val="0"/>
        <w:textAlignment w:val="baseline"/>
        <w:rPr>
          <w:color w:val="000000"/>
          <w:sz w:val="21"/>
          <w:szCs w:val="21"/>
        </w:rPr>
      </w:pPr>
    </w:p>
    <w:p w14:paraId="4D81DFDC" w14:textId="77777777"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 xml:space="preserve">for  </w:t>
      </w:r>
      <w:proofErr w:type="spellStart"/>
      <w:r>
        <w:rPr>
          <w:color w:val="000000"/>
          <w:sz w:val="21"/>
          <w:szCs w:val="21"/>
        </w:rPr>
        <w:t>weibull</w:t>
      </w:r>
      <w:proofErr w:type="spellEnd"/>
      <w:proofErr w:type="gramEnd"/>
      <w:r>
        <w:rPr>
          <w:color w:val="000000"/>
          <w:sz w:val="21"/>
          <w:szCs w:val="21"/>
        </w:rPr>
        <w:t xml:space="preserve">  distribution type:</w:t>
      </w:r>
    </w:p>
    <w:p w14:paraId="0A75DEC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3.4686</w:t>
      </w:r>
      <w:proofErr w:type="gramStart"/>
      <w:r>
        <w:rPr>
          <w:color w:val="000000"/>
          <w:sz w:val="21"/>
          <w:szCs w:val="21"/>
        </w:rPr>
        <w:t>;  Critical</w:t>
      </w:r>
      <w:proofErr w:type="gramEnd"/>
      <w:r>
        <w:rPr>
          <w:color w:val="000000"/>
          <w:sz w:val="21"/>
          <w:szCs w:val="21"/>
        </w:rPr>
        <w:t xml:space="preserve"> Value: 5.9915</w:t>
      </w:r>
    </w:p>
    <w:p w14:paraId="66F13D2E"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Accept H0 that the distribution is a good fit at the given significance level.</w:t>
      </w:r>
    </w:p>
    <w:p w14:paraId="4FC4FE54" w14:textId="77777777" w:rsidR="001159F8" w:rsidRDefault="001159F8" w:rsidP="001159F8">
      <w:pPr>
        <w:pStyle w:val="HTMLPreformatted"/>
        <w:shd w:val="clear" w:color="auto" w:fill="FFFFFF"/>
        <w:wordWrap w:val="0"/>
        <w:textAlignment w:val="baseline"/>
        <w:rPr>
          <w:color w:val="000000"/>
          <w:sz w:val="21"/>
          <w:szCs w:val="21"/>
        </w:rPr>
      </w:pPr>
    </w:p>
    <w:p w14:paraId="535DB694" w14:textId="77777777" w:rsidR="001159F8" w:rsidRDefault="001159F8" w:rsidP="001159F8">
      <w:pPr>
        <w:pStyle w:val="HTMLPreformatted"/>
        <w:shd w:val="clear" w:color="auto" w:fill="FFFFFF"/>
        <w:wordWrap w:val="0"/>
        <w:textAlignment w:val="baseline"/>
        <w:rPr>
          <w:color w:val="000000"/>
          <w:sz w:val="21"/>
          <w:szCs w:val="21"/>
        </w:rPr>
      </w:pPr>
      <w:proofErr w:type="gramStart"/>
      <w:r>
        <w:rPr>
          <w:color w:val="000000"/>
          <w:sz w:val="21"/>
          <w:szCs w:val="21"/>
        </w:rPr>
        <w:t>for  gamma</w:t>
      </w:r>
      <w:proofErr w:type="gramEnd"/>
      <w:r>
        <w:rPr>
          <w:color w:val="000000"/>
          <w:sz w:val="21"/>
          <w:szCs w:val="21"/>
        </w:rPr>
        <w:t xml:space="preserve">  distribution type:</w:t>
      </w:r>
    </w:p>
    <w:p w14:paraId="4D323258"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Test Statistics: 43.2718</w:t>
      </w:r>
      <w:proofErr w:type="gramStart"/>
      <w:r>
        <w:rPr>
          <w:color w:val="000000"/>
          <w:sz w:val="21"/>
          <w:szCs w:val="21"/>
        </w:rPr>
        <w:t>;  Critical</w:t>
      </w:r>
      <w:proofErr w:type="gramEnd"/>
      <w:r>
        <w:rPr>
          <w:color w:val="000000"/>
          <w:sz w:val="21"/>
          <w:szCs w:val="21"/>
        </w:rPr>
        <w:t xml:space="preserve"> Value: 5.9915</w:t>
      </w:r>
    </w:p>
    <w:p w14:paraId="19C226FF" w14:textId="77777777" w:rsidR="001159F8" w:rsidRDefault="001159F8" w:rsidP="001159F8">
      <w:pPr>
        <w:pStyle w:val="HTMLPreformatted"/>
        <w:shd w:val="clear" w:color="auto" w:fill="FFFFFF"/>
        <w:wordWrap w:val="0"/>
        <w:textAlignment w:val="baseline"/>
        <w:rPr>
          <w:color w:val="000000"/>
          <w:sz w:val="21"/>
          <w:szCs w:val="21"/>
        </w:rPr>
      </w:pPr>
      <w:r>
        <w:rPr>
          <w:color w:val="000000"/>
          <w:sz w:val="21"/>
          <w:szCs w:val="21"/>
        </w:rPr>
        <w:t>Reject H0, the distribution is NOT a good fit at this significance level.</w:t>
      </w:r>
    </w:p>
    <w:p w14:paraId="485ED3FC" w14:textId="77777777" w:rsidR="001159F8" w:rsidRDefault="001159F8" w:rsidP="007F78AC">
      <w:pPr>
        <w:tabs>
          <w:tab w:val="left" w:pos="360"/>
          <w:tab w:val="left" w:pos="990"/>
        </w:tabs>
        <w:spacing w:line="360" w:lineRule="auto"/>
        <w:ind w:left="18"/>
        <w:jc w:val="both"/>
        <w:rPr>
          <w:rFonts w:ascii="Segoe UI" w:hAnsi="Segoe UI" w:cs="Segoe UI"/>
        </w:rPr>
      </w:pPr>
    </w:p>
    <w:p w14:paraId="78F75218" w14:textId="4D132993" w:rsidR="006C478A" w:rsidRDefault="00417808" w:rsidP="006C478A">
      <w:pPr>
        <w:tabs>
          <w:tab w:val="left" w:pos="360"/>
          <w:tab w:val="left" w:pos="990"/>
        </w:tabs>
        <w:spacing w:line="360" w:lineRule="auto"/>
        <w:ind w:left="18"/>
        <w:jc w:val="both"/>
        <w:rPr>
          <w:rFonts w:ascii="Segoe UI" w:hAnsi="Segoe UI" w:cs="Segoe UI"/>
        </w:rPr>
      </w:pPr>
      <w:r>
        <w:rPr>
          <w:rFonts w:ascii="Segoe UI" w:hAnsi="Segoe UI" w:cs="Segoe UI"/>
        </w:rPr>
        <w:t xml:space="preserve">In </w:t>
      </w:r>
      <w:r w:rsidRPr="00417808">
        <w:rPr>
          <w:rFonts w:ascii="Segoe UI" w:hAnsi="Segoe UI" w:cs="Segoe UI"/>
        </w:rPr>
        <w:t xml:space="preserve">this case, the estimated </w:t>
      </w:r>
      <w:del w:id="350" w:author="Mahshid Jafarpour" w:date="2023-12-04T01:33:00Z">
        <w:r w:rsidRPr="00417808" w:rsidDel="008C0325">
          <w:rPr>
            <w:rFonts w:ascii="Segoe UI" w:hAnsi="Segoe UI" w:cs="Segoe UI"/>
          </w:rPr>
          <w:delText>Maximum Likelihood Estimate (</w:delText>
        </w:r>
      </w:del>
      <w:r w:rsidRPr="00417808">
        <w:rPr>
          <w:rFonts w:ascii="Segoe UI" w:hAnsi="Segoe UI" w:cs="Segoe UI"/>
        </w:rPr>
        <w:t>MLE</w:t>
      </w:r>
      <w:del w:id="351" w:author="Mahshid Jafarpour" w:date="2023-12-04T01:33:00Z">
        <w:r w:rsidRPr="00417808" w:rsidDel="00C85DD0">
          <w:rPr>
            <w:rFonts w:ascii="Segoe UI" w:hAnsi="Segoe UI" w:cs="Segoe UI"/>
          </w:rPr>
          <w:delText>)</w:delText>
        </w:r>
      </w:del>
      <w:r w:rsidRPr="00417808">
        <w:rPr>
          <w:rFonts w:ascii="Segoe UI" w:hAnsi="Segoe UI" w:cs="Segoe UI"/>
        </w:rPr>
        <w:t xml:space="preserve"> parameters </w:t>
      </w:r>
      <w:r>
        <w:rPr>
          <w:rFonts w:ascii="Segoe UI" w:hAnsi="Segoe UI" w:cs="Segoe UI"/>
        </w:rPr>
        <w:t>for the Weibull distribution are</w:t>
      </w:r>
      <w:r w:rsidRPr="00417808">
        <w:rPr>
          <w:rFonts w:ascii="Segoe UI" w:hAnsi="Segoe UI" w:cs="Segoe UI"/>
        </w:rPr>
        <w:t xml:space="preserve"> the shape parameter (α) </w:t>
      </w:r>
      <w:r>
        <w:rPr>
          <w:rFonts w:ascii="Segoe UI" w:hAnsi="Segoe UI" w:cs="Segoe UI"/>
        </w:rPr>
        <w:t>with value of</w:t>
      </w:r>
      <w:r w:rsidRPr="00417808">
        <w:rPr>
          <w:rFonts w:ascii="Segoe UI" w:hAnsi="Segoe UI" w:cs="Segoe UI"/>
        </w:rPr>
        <w:t xml:space="preserve"> approximately 2.0678, and the scale parameter (β) </w:t>
      </w:r>
      <w:r>
        <w:rPr>
          <w:rFonts w:ascii="Segoe UI" w:hAnsi="Segoe UI" w:cs="Segoe UI"/>
        </w:rPr>
        <w:t>with value of</w:t>
      </w:r>
      <w:r w:rsidRPr="00417808">
        <w:rPr>
          <w:rFonts w:ascii="Segoe UI" w:hAnsi="Segoe UI" w:cs="Segoe UI"/>
        </w:rPr>
        <w:t xml:space="preserve"> approximately 4.3409.</w:t>
      </w:r>
      <w:r>
        <w:rPr>
          <w:rFonts w:ascii="Segoe UI" w:hAnsi="Segoe UI" w:cs="Segoe UI"/>
        </w:rPr>
        <w:t xml:space="preserve"> The estimated parameters are successfully aligning with </w:t>
      </w:r>
      <w:del w:id="352" w:author="Mahshid Jafarpour" w:date="2023-12-04T01:19:00Z">
        <w:r w:rsidDel="00BC4FB2">
          <w:rPr>
            <w:rFonts w:ascii="Segoe UI" w:hAnsi="Segoe UI" w:cs="Segoe UI"/>
          </w:rPr>
          <w:delText xml:space="preserve">original </w:delText>
        </w:r>
      </w:del>
      <w:proofErr w:type="spellStart"/>
      <w:ins w:id="353" w:author="Mahshid Jafarpour" w:date="2023-12-04T01:19:00Z">
        <w:r w:rsidR="00BC4FB2">
          <w:rPr>
            <w:rFonts w:ascii="Segoe UI" w:hAnsi="Segoe UI" w:cs="Segoe UI"/>
          </w:rPr>
          <w:t>truenparameters</w:t>
        </w:r>
        <w:proofErr w:type="spellEnd"/>
        <w:r w:rsidR="00BC4FB2">
          <w:rPr>
            <w:rFonts w:ascii="Segoe UI" w:hAnsi="Segoe UI" w:cs="Segoe UI"/>
          </w:rPr>
          <w:t xml:space="preserve"> of the underlying</w:t>
        </w:r>
        <w:r w:rsidR="00BC4FB2">
          <w:rPr>
            <w:rFonts w:ascii="Segoe UI" w:hAnsi="Segoe UI" w:cs="Segoe UI"/>
          </w:rPr>
          <w:t xml:space="preserve"> </w:t>
        </w:r>
      </w:ins>
      <w:r>
        <w:rPr>
          <w:rFonts w:ascii="Segoe UI" w:hAnsi="Segoe UI" w:cs="Segoe UI"/>
        </w:rPr>
        <w:t>data</w:t>
      </w:r>
      <w:ins w:id="354" w:author="Mahshid Jafarpour" w:date="2023-12-04T01:19:00Z">
        <w:r w:rsidR="00BC4FB2">
          <w:rPr>
            <w:rFonts w:ascii="Segoe UI" w:hAnsi="Segoe UI" w:cs="Segoe UI"/>
          </w:rPr>
          <w:t xml:space="preserve"> dist</w:t>
        </w:r>
      </w:ins>
      <w:ins w:id="355" w:author="Mahshid Jafarpour" w:date="2023-12-04T01:20:00Z">
        <w:r w:rsidR="00BC4FB2">
          <w:rPr>
            <w:rFonts w:ascii="Segoe UI" w:hAnsi="Segoe UI" w:cs="Segoe UI"/>
          </w:rPr>
          <w:t>ribution</w:t>
        </w:r>
      </w:ins>
      <w:r>
        <w:rPr>
          <w:rFonts w:ascii="Segoe UI" w:hAnsi="Segoe UI" w:cs="Segoe UI"/>
        </w:rPr>
        <w:t>.</w:t>
      </w:r>
    </w:p>
    <w:p w14:paraId="431563F8" w14:textId="77777777" w:rsidR="00417808" w:rsidRDefault="00417808" w:rsidP="007F78AC">
      <w:pPr>
        <w:tabs>
          <w:tab w:val="left" w:pos="360"/>
          <w:tab w:val="left" w:pos="990"/>
        </w:tabs>
        <w:spacing w:line="360" w:lineRule="auto"/>
        <w:ind w:left="18"/>
        <w:jc w:val="both"/>
        <w:rPr>
          <w:rFonts w:ascii="Segoe UI" w:hAnsi="Segoe UI" w:cs="Segoe UI"/>
        </w:rPr>
      </w:pPr>
      <w:proofErr w:type="spellStart"/>
      <w:r w:rsidRPr="00417808">
        <w:rPr>
          <w:rFonts w:ascii="Segoe UI" w:hAnsi="Segoe UI" w:cs="Segoe UI"/>
        </w:rPr>
        <w:t>DistFit</w:t>
      </w:r>
      <w:proofErr w:type="spellEnd"/>
      <w:r w:rsidRPr="00417808">
        <w:rPr>
          <w:rFonts w:ascii="Segoe UI" w:hAnsi="Segoe UI" w:cs="Segoe UI"/>
        </w:rPr>
        <w:t xml:space="preserve"> explores and suggests possible distributions for the given dataset based on the MLE parameters. In this example, it suggests that the data could be fitted to a variety of dis</w:t>
      </w:r>
      <w:r w:rsidR="0061676C">
        <w:rPr>
          <w:rFonts w:ascii="Segoe UI" w:hAnsi="Segoe UI" w:cs="Segoe UI"/>
        </w:rPr>
        <w:t>tributions, including Uniform, E</w:t>
      </w:r>
      <w:r w:rsidRPr="00417808">
        <w:rPr>
          <w:rFonts w:ascii="Segoe UI" w:hAnsi="Segoe UI" w:cs="Segoe UI"/>
        </w:rPr>
        <w:t>xp</w:t>
      </w:r>
      <w:r w:rsidR="0061676C">
        <w:rPr>
          <w:rFonts w:ascii="Segoe UI" w:hAnsi="Segoe UI" w:cs="Segoe UI"/>
        </w:rPr>
        <w:t>onential, Normal, Weibull, and G</w:t>
      </w:r>
      <w:r w:rsidRPr="00417808">
        <w:rPr>
          <w:rFonts w:ascii="Segoe UI" w:hAnsi="Segoe UI" w:cs="Segoe UI"/>
        </w:rPr>
        <w:t>amma.</w:t>
      </w:r>
      <w:r w:rsidR="002C4B73">
        <w:rPr>
          <w:rFonts w:ascii="Segoe UI" w:hAnsi="Segoe UI" w:cs="Segoe UI"/>
        </w:rPr>
        <w:t xml:space="preserve"> </w:t>
      </w:r>
    </w:p>
    <w:p w14:paraId="26A907AC" w14:textId="2ABCDC2E" w:rsidR="00417808" w:rsidRPr="009F3C71" w:rsidRDefault="002C4B73" w:rsidP="007F78AC">
      <w:pPr>
        <w:tabs>
          <w:tab w:val="left" w:pos="360"/>
          <w:tab w:val="left" w:pos="990"/>
        </w:tabs>
        <w:spacing w:line="360" w:lineRule="auto"/>
        <w:ind w:left="18"/>
        <w:jc w:val="both"/>
        <w:rPr>
          <w:rFonts w:ascii="Segoe UI" w:hAnsi="Segoe UI" w:cs="Segoe UI"/>
        </w:rPr>
      </w:pPr>
      <w:r w:rsidRPr="002C4B73">
        <w:rPr>
          <w:rFonts w:ascii="Segoe UI" w:hAnsi="Segoe UI" w:cs="Segoe UI"/>
        </w:rPr>
        <w:t xml:space="preserve">In the subsequent analysis, upon conducting goodness-of-fit tests across all </w:t>
      </w:r>
      <w:ins w:id="356" w:author="Mahshid Jafarpour" w:date="2023-12-04T01:20:00Z">
        <w:r w:rsidR="001A0EFF">
          <w:rPr>
            <w:rFonts w:ascii="Segoe UI" w:hAnsi="Segoe UI" w:cs="Segoe UI"/>
          </w:rPr>
          <w:t>the suggested</w:t>
        </w:r>
      </w:ins>
      <w:del w:id="357" w:author="Mahshid Jafarpour" w:date="2023-12-04T01:20:00Z">
        <w:r w:rsidRPr="002C4B73" w:rsidDel="001A0EFF">
          <w:rPr>
            <w:rFonts w:ascii="Segoe UI" w:hAnsi="Segoe UI" w:cs="Segoe UI"/>
          </w:rPr>
          <w:delText>chosen</w:delText>
        </w:r>
      </w:del>
      <w:r w:rsidRPr="002C4B73">
        <w:rPr>
          <w:rFonts w:ascii="Segoe UI" w:hAnsi="Segoe UI" w:cs="Segoe UI"/>
        </w:rPr>
        <w:t xml:space="preserve"> distribution types, it is </w:t>
      </w:r>
      <w:del w:id="358" w:author="Mahshid Jafarpour" w:date="2023-12-04T01:20:00Z">
        <w:r w:rsidRPr="002C4B73" w:rsidDel="001A0EFF">
          <w:rPr>
            <w:rFonts w:ascii="Segoe UI" w:hAnsi="Segoe UI" w:cs="Segoe UI"/>
          </w:rPr>
          <w:delText xml:space="preserve">observed </w:delText>
        </w:r>
      </w:del>
      <w:ins w:id="359" w:author="Mahshid Jafarpour" w:date="2023-12-04T01:20:00Z">
        <w:r w:rsidR="001A0EFF">
          <w:rPr>
            <w:rFonts w:ascii="Segoe UI" w:hAnsi="Segoe UI" w:cs="Segoe UI"/>
          </w:rPr>
          <w:t>evident</w:t>
        </w:r>
        <w:r w:rsidR="001A0EFF" w:rsidRPr="002C4B73">
          <w:rPr>
            <w:rFonts w:ascii="Segoe UI" w:hAnsi="Segoe UI" w:cs="Segoe UI"/>
          </w:rPr>
          <w:t xml:space="preserve"> </w:t>
        </w:r>
      </w:ins>
      <w:r w:rsidRPr="002C4B73">
        <w:rPr>
          <w:rFonts w:ascii="Segoe UI" w:hAnsi="Segoe UI" w:cs="Segoe UI"/>
        </w:rPr>
        <w:t>that only the Weibull distribution</w:t>
      </w:r>
      <w:ins w:id="360" w:author="Mahshid Jafarpour" w:date="2023-12-04T01:21:00Z">
        <w:r w:rsidR="003F3C2E">
          <w:rPr>
            <w:rFonts w:ascii="Segoe UI" w:hAnsi="Segoe UI" w:cs="Segoe UI"/>
          </w:rPr>
          <w:t xml:space="preserve">, </w:t>
        </w:r>
      </w:ins>
      <w:r w:rsidRPr="002C4B73">
        <w:rPr>
          <w:rFonts w:ascii="Segoe UI" w:hAnsi="Segoe UI" w:cs="Segoe UI"/>
        </w:rPr>
        <w:t xml:space="preserve"> </w:t>
      </w:r>
      <w:del w:id="361" w:author="Mahshid Jafarpour" w:date="2023-12-04T01:20:00Z">
        <w:r w:rsidRPr="002C4B73" w:rsidDel="001A0EFF">
          <w:rPr>
            <w:rFonts w:ascii="Segoe UI" w:hAnsi="Segoe UI" w:cs="Segoe UI"/>
          </w:rPr>
          <w:delText xml:space="preserve">exhibits </w:delText>
        </w:r>
      </w:del>
      <w:ins w:id="362" w:author="Mahshid Jafarpour" w:date="2023-12-04T01:20:00Z">
        <w:r w:rsidR="001A0EFF">
          <w:rPr>
            <w:rFonts w:ascii="Segoe UI" w:hAnsi="Segoe UI" w:cs="Segoe UI"/>
          </w:rPr>
          <w:t>with</w:t>
        </w:r>
        <w:r w:rsidR="001A0EFF" w:rsidRPr="002C4B73">
          <w:rPr>
            <w:rFonts w:ascii="Segoe UI" w:hAnsi="Segoe UI" w:cs="Segoe UI"/>
          </w:rPr>
          <w:t xml:space="preserve"> </w:t>
        </w:r>
      </w:ins>
      <w:r w:rsidRPr="002C4B73">
        <w:rPr>
          <w:rFonts w:ascii="Segoe UI" w:hAnsi="Segoe UI" w:cs="Segoe UI"/>
        </w:rPr>
        <w:t>a test statistics value of 3.47</w:t>
      </w:r>
      <w:del w:id="363" w:author="Mahshid Jafarpour" w:date="2023-12-04T01:21:00Z">
        <w:r w:rsidRPr="002C4B73" w:rsidDel="0032230A">
          <w:rPr>
            <w:rFonts w:ascii="Segoe UI" w:hAnsi="Segoe UI" w:cs="Segoe UI"/>
          </w:rPr>
          <w:delText>, which is</w:delText>
        </w:r>
      </w:del>
      <w:r w:rsidRPr="002C4B73">
        <w:rPr>
          <w:rFonts w:ascii="Segoe UI" w:hAnsi="Segoe UI" w:cs="Segoe UI"/>
        </w:rPr>
        <w:t xml:space="preserve"> below the critical value of 5.99</w:t>
      </w:r>
      <w:ins w:id="364" w:author="Mahshid Jafarpour" w:date="2023-12-04T01:21:00Z">
        <w:r w:rsidR="0032230A">
          <w:rPr>
            <w:rFonts w:ascii="Segoe UI" w:hAnsi="Segoe UI" w:cs="Segoe UI"/>
          </w:rPr>
          <w:t>, is a good fit</w:t>
        </w:r>
      </w:ins>
      <w:r w:rsidRPr="002C4B73">
        <w:rPr>
          <w:rFonts w:ascii="Segoe UI" w:hAnsi="Segoe UI" w:cs="Segoe UI"/>
        </w:rPr>
        <w:t xml:space="preserve">. </w:t>
      </w:r>
      <w:del w:id="365" w:author="Mahshid Jafarpour" w:date="2023-12-04T01:21:00Z">
        <w:r w:rsidRPr="002C4B73" w:rsidDel="003F3C2E">
          <w:rPr>
            <w:rFonts w:ascii="Segoe UI" w:hAnsi="Segoe UI" w:cs="Segoe UI"/>
          </w:rPr>
          <w:delText xml:space="preserve">This implies that solely the Weibull distribution adequately fits our original dataset. </w:delText>
        </w:r>
      </w:del>
      <w:r w:rsidRPr="002C4B73">
        <w:rPr>
          <w:rFonts w:ascii="Segoe UI" w:hAnsi="Segoe UI" w:cs="Segoe UI"/>
        </w:rPr>
        <w:t>Conversely, the remaining distribution types yield test statistics exceeding the critical value, leading to the rejection of the null hypothesis for these distributions.</w:t>
      </w:r>
    </w:p>
    <w:p w14:paraId="3D981E83" w14:textId="77777777" w:rsidR="00521CD1" w:rsidRPr="009F3C71" w:rsidRDefault="007F78AC" w:rsidP="00C83DF2">
      <w:pPr>
        <w:pStyle w:val="ListParagraph"/>
        <w:numPr>
          <w:ilvl w:val="2"/>
          <w:numId w:val="1"/>
        </w:numPr>
        <w:tabs>
          <w:tab w:val="left" w:pos="360"/>
          <w:tab w:val="left" w:pos="990"/>
        </w:tabs>
        <w:spacing w:line="360" w:lineRule="auto"/>
        <w:ind w:hanging="1134"/>
        <w:jc w:val="both"/>
        <w:rPr>
          <w:b/>
          <w:bCs/>
          <w:sz w:val="36"/>
        </w:rPr>
      </w:pPr>
      <w:r w:rsidRPr="009F3C71">
        <w:rPr>
          <w:b/>
          <w:bCs/>
          <w:sz w:val="36"/>
        </w:rPr>
        <w:t>Gamma</w:t>
      </w:r>
      <w:r w:rsidR="00521CD1" w:rsidRPr="009F3C71">
        <w:rPr>
          <w:b/>
          <w:bCs/>
          <w:sz w:val="36"/>
        </w:rPr>
        <w:t xml:space="preserve"> Distribution</w:t>
      </w:r>
    </w:p>
    <w:p w14:paraId="5FD84A28" w14:textId="0FD7B8D9" w:rsidR="000F2658" w:rsidRDefault="007F78AC" w:rsidP="00521CD1">
      <w:pPr>
        <w:tabs>
          <w:tab w:val="left" w:pos="360"/>
          <w:tab w:val="left" w:pos="990"/>
        </w:tabs>
        <w:spacing w:line="360" w:lineRule="auto"/>
        <w:ind w:left="18"/>
        <w:jc w:val="both"/>
        <w:rPr>
          <w:ins w:id="366" w:author="Mahshid Jafarpour" w:date="2023-12-04T01:22:00Z"/>
          <w:sz w:val="24"/>
        </w:rPr>
      </w:pPr>
      <w:r w:rsidRPr="009F3C71">
        <w:rPr>
          <w:sz w:val="24"/>
        </w:rPr>
        <w:lastRenderedPageBreak/>
        <w:t xml:space="preserve">The Gamma distribution is a versatile distribution that generalizes exponential, chi-squared, and Erlang distributions. </w:t>
      </w:r>
      <w:moveToRangeStart w:id="367" w:author="Mahshid Jafarpour" w:date="2023-12-04T01:22:00Z" w:name="move152545395"/>
      <w:moveTo w:id="368" w:author="Mahshid Jafarpour" w:date="2023-12-04T01:22:00Z">
        <w:r w:rsidR="00C709C6" w:rsidRPr="009F3C71">
          <w:rPr>
            <w:sz w:val="24"/>
          </w:rPr>
          <w:t xml:space="preserve">It is </w:t>
        </w:r>
        <w:del w:id="369" w:author="Mahshid Jafarpour" w:date="2023-12-04T01:23:00Z">
          <w:r w:rsidR="00C709C6" w:rsidRPr="009F3C71" w:rsidDel="00C709C6">
            <w:rPr>
              <w:sz w:val="24"/>
            </w:rPr>
            <w:delText>useful</w:delText>
          </w:r>
        </w:del>
      </w:moveTo>
      <w:ins w:id="370" w:author="Mahshid Jafarpour" w:date="2023-12-04T01:23:00Z">
        <w:r w:rsidR="00C709C6">
          <w:rPr>
            <w:sz w:val="24"/>
          </w:rPr>
          <w:t>applicable</w:t>
        </w:r>
      </w:ins>
      <w:moveTo w:id="371" w:author="Mahshid Jafarpour" w:date="2023-12-04T01:22:00Z">
        <w:r w:rsidR="00C709C6" w:rsidRPr="009F3C71">
          <w:rPr>
            <w:sz w:val="24"/>
          </w:rPr>
          <w:t xml:space="preserve"> in scenarios requiring the modeling of waiting times, sums of exponential random variables, and various other statistical applications.</w:t>
        </w:r>
      </w:moveTo>
      <w:moveToRangeEnd w:id="367"/>
    </w:p>
    <w:p w14:paraId="0FD756F1" w14:textId="2F78F3FE" w:rsidR="00521CD1" w:rsidRDefault="004F5219" w:rsidP="00521CD1">
      <w:pPr>
        <w:tabs>
          <w:tab w:val="left" w:pos="360"/>
          <w:tab w:val="left" w:pos="990"/>
        </w:tabs>
        <w:spacing w:line="360" w:lineRule="auto"/>
        <w:ind w:left="18"/>
        <w:jc w:val="both"/>
        <w:rPr>
          <w:ins w:id="372" w:author="Mahshid Jafarpour" w:date="2023-12-04T01:23:00Z"/>
          <w:sz w:val="24"/>
        </w:rPr>
      </w:pPr>
      <w:r w:rsidRPr="009F3C71">
        <w:rPr>
          <w:sz w:val="24"/>
        </w:rPr>
        <w:t>The lookup method is a utility for linear interpolation based on a lo</w:t>
      </w:r>
      <w:r w:rsidR="0061676C">
        <w:rPr>
          <w:sz w:val="24"/>
        </w:rPr>
        <w:t xml:space="preserve">ok-up table. It is used in the </w:t>
      </w:r>
      <w:proofErr w:type="spellStart"/>
      <w:r w:rsidR="0061676C">
        <w:rPr>
          <w:sz w:val="24"/>
        </w:rPr>
        <w:t>G</w:t>
      </w:r>
      <w:r w:rsidRPr="009F3C71">
        <w:rPr>
          <w:sz w:val="24"/>
        </w:rPr>
        <w:t>amma_fit</w:t>
      </w:r>
      <w:proofErr w:type="spellEnd"/>
      <w:r w:rsidRPr="009F3C71">
        <w:rPr>
          <w:sz w:val="24"/>
        </w:rPr>
        <w:t xml:space="preserve"> method to find the scale parameter (alfa) from a precomputed table based on the sample mean. </w:t>
      </w:r>
      <w:proofErr w:type="spellStart"/>
      <w:r w:rsidR="007F78AC" w:rsidRPr="009F3C71">
        <w:rPr>
          <w:sz w:val="24"/>
        </w:rPr>
        <w:t>DistFit</w:t>
      </w:r>
      <w:proofErr w:type="spellEnd"/>
      <w:r w:rsidR="007F78AC" w:rsidRPr="009F3C71">
        <w:rPr>
          <w:sz w:val="24"/>
        </w:rPr>
        <w:t xml:space="preserve"> estimates the scale ('alpha') and shape ('beta') parameters through the MLE method. </w:t>
      </w:r>
      <w:moveFromRangeStart w:id="373" w:author="Mahshid Jafarpour" w:date="2023-12-04T01:22:00Z" w:name="move152545395"/>
      <w:moveFrom w:id="374" w:author="Mahshid Jafarpour" w:date="2023-12-04T01:22:00Z">
        <w:r w:rsidR="007F78AC" w:rsidRPr="009F3C71" w:rsidDel="00C709C6">
          <w:rPr>
            <w:sz w:val="24"/>
          </w:rPr>
          <w:t>It is useful in scenarios requiring the modeling of waiting times, sums of exponential random variables, and various other statistical applications.</w:t>
        </w:r>
      </w:moveFrom>
      <w:moveFromRangeEnd w:id="373"/>
    </w:p>
    <w:p w14:paraId="63DDF79C" w14:textId="3B2B7463" w:rsidR="00144F88" w:rsidRDefault="00144F88" w:rsidP="00521CD1">
      <w:pPr>
        <w:tabs>
          <w:tab w:val="left" w:pos="360"/>
          <w:tab w:val="left" w:pos="990"/>
        </w:tabs>
        <w:spacing w:line="360" w:lineRule="auto"/>
        <w:ind w:left="18"/>
        <w:jc w:val="both"/>
        <w:rPr>
          <w:sz w:val="24"/>
        </w:rPr>
      </w:pPr>
      <w:ins w:id="375" w:author="Mahshid Jafarpour" w:date="2023-12-04T01:23:00Z">
        <w:r>
          <w:rPr>
            <w:sz w:val="24"/>
          </w:rPr>
          <w:t xml:space="preserve">The following code shows how to use </w:t>
        </w:r>
        <w:proofErr w:type="spellStart"/>
        <w:r>
          <w:rPr>
            <w:sz w:val="24"/>
          </w:rPr>
          <w:t>DistFit</w:t>
        </w:r>
        <w:proofErr w:type="spellEnd"/>
        <w:r>
          <w:rPr>
            <w:sz w:val="24"/>
          </w:rPr>
          <w:t xml:space="preserve"> to fit data to a gamma distribution.</w:t>
        </w:r>
      </w:ins>
    </w:p>
    <w:p w14:paraId="532F1CBD"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distfit </w:t>
      </w:r>
      <w:r w:rsidRPr="00DE40E1">
        <w:rPr>
          <w:color w:val="0000FF"/>
        </w:rPr>
        <w:t>as</w:t>
      </w:r>
      <w:r w:rsidRPr="00DE40E1">
        <w:t xml:space="preserve"> dft</w:t>
      </w:r>
    </w:p>
    <w:p w14:paraId="516E598C"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datagen </w:t>
      </w:r>
      <w:r w:rsidRPr="00DE40E1">
        <w:rPr>
          <w:color w:val="0000FF"/>
        </w:rPr>
        <w:t>as</w:t>
      </w:r>
      <w:r w:rsidRPr="00DE40E1">
        <w:t xml:space="preserve"> dgn</w:t>
      </w:r>
    </w:p>
    <w:p w14:paraId="116E365D" w14:textId="77777777" w:rsidR="00DE40E1" w:rsidRPr="00DE40E1" w:rsidRDefault="00DE40E1" w:rsidP="00DE40E1">
      <w:pPr>
        <w:pStyle w:val="code"/>
      </w:pPr>
      <w:r w:rsidRPr="00DE40E1">
        <w:rPr>
          <w:color w:val="0000FF"/>
        </w:rPr>
        <w:t>import</w:t>
      </w:r>
      <w:r w:rsidRPr="00DE40E1">
        <w:t xml:space="preserve"> DistFit</w:t>
      </w:r>
      <w:r w:rsidRPr="00DE40E1">
        <w:rPr>
          <w:color w:val="000080"/>
        </w:rPr>
        <w:t>.</w:t>
      </w:r>
      <w:r w:rsidRPr="00DE40E1">
        <w:t xml:space="preserve">gof </w:t>
      </w:r>
      <w:r w:rsidRPr="00DE40E1">
        <w:rPr>
          <w:color w:val="0000FF"/>
        </w:rPr>
        <w:t>as</w:t>
      </w:r>
      <w:r w:rsidRPr="00DE40E1">
        <w:t xml:space="preserve"> gof</w:t>
      </w:r>
    </w:p>
    <w:p w14:paraId="4C2853D8" w14:textId="77777777" w:rsidR="00DE40E1" w:rsidRPr="00DE40E1" w:rsidRDefault="00DE40E1" w:rsidP="00DE40E1">
      <w:pPr>
        <w:pStyle w:val="code"/>
      </w:pPr>
    </w:p>
    <w:p w14:paraId="422558F0" w14:textId="7AE2B0EC" w:rsidR="00DE40E1" w:rsidRPr="00DE40E1" w:rsidRDefault="00DE40E1" w:rsidP="00DE40E1">
      <w:pPr>
        <w:pStyle w:val="code"/>
      </w:pPr>
      <w:r w:rsidRPr="00DE40E1">
        <w:rPr>
          <w:color w:val="008000"/>
        </w:rPr>
        <w:t xml:space="preserve"># Generate data from a </w:t>
      </w:r>
      <w:del w:id="376" w:author="Mahshid Jafarpour" w:date="2023-12-04T01:24:00Z">
        <w:r w:rsidRPr="00DE40E1" w:rsidDel="00144F88">
          <w:rPr>
            <w:color w:val="008000"/>
          </w:rPr>
          <w:delText xml:space="preserve">uniform </w:delText>
        </w:r>
      </w:del>
      <w:ins w:id="377" w:author="Mahshid Jafarpour" w:date="2023-12-04T01:24:00Z">
        <w:r w:rsidR="00144F88">
          <w:rPr>
            <w:color w:val="008000"/>
          </w:rPr>
          <w:t>Gamma</w:t>
        </w:r>
        <w:r w:rsidR="00144F88" w:rsidRPr="00DE40E1">
          <w:rPr>
            <w:color w:val="008000"/>
          </w:rPr>
          <w:t xml:space="preserve"> </w:t>
        </w:r>
      </w:ins>
      <w:r w:rsidRPr="00DE40E1">
        <w:rPr>
          <w:color w:val="008000"/>
        </w:rPr>
        <w:t>distribution</w:t>
      </w:r>
    </w:p>
    <w:p w14:paraId="2DD1D65D" w14:textId="77777777" w:rsidR="00DE40E1" w:rsidRPr="00DE40E1" w:rsidRDefault="00DE40E1" w:rsidP="00DE40E1">
      <w:pPr>
        <w:pStyle w:val="code"/>
      </w:pPr>
      <w:r w:rsidRPr="00DE40E1">
        <w:t xml:space="preserve">data_dist </w:t>
      </w:r>
      <w:r w:rsidRPr="00DE40E1">
        <w:rPr>
          <w:color w:val="000080"/>
        </w:rPr>
        <w:t>=</w:t>
      </w:r>
      <w:r w:rsidRPr="00DE40E1">
        <w:t xml:space="preserve"> dgn</w:t>
      </w:r>
      <w:r w:rsidRPr="00DE40E1">
        <w:rPr>
          <w:color w:val="000080"/>
        </w:rPr>
        <w:t>.</w:t>
      </w:r>
      <w:r w:rsidRPr="00DE40E1">
        <w:t>Datagen</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row_count</w:t>
      </w:r>
      <w:r w:rsidRPr="00DE40E1">
        <w:rPr>
          <w:color w:val="000080"/>
        </w:rPr>
        <w:t>=</w:t>
      </w:r>
      <w:r w:rsidRPr="00DE40E1">
        <w:rPr>
          <w:color w:val="FF0000"/>
        </w:rPr>
        <w:t>5000</w:t>
      </w:r>
      <w:r w:rsidRPr="00DE40E1">
        <w:rPr>
          <w:color w:val="000080"/>
        </w:rPr>
        <w:t>,</w:t>
      </w:r>
      <w:r w:rsidRPr="00DE40E1">
        <w:t xml:space="preserve"> par</w:t>
      </w:r>
      <w:r w:rsidRPr="00DE40E1">
        <w:rPr>
          <w:color w:val="000080"/>
        </w:rPr>
        <w:t>=(</w:t>
      </w:r>
      <w:r w:rsidRPr="00DE40E1">
        <w:rPr>
          <w:color w:val="FF0000"/>
        </w:rPr>
        <w:t>3.1</w:t>
      </w:r>
      <w:r w:rsidRPr="00DE40E1">
        <w:rPr>
          <w:color w:val="000080"/>
        </w:rPr>
        <w:t>,</w:t>
      </w:r>
      <w:r w:rsidRPr="00DE40E1">
        <w:rPr>
          <w:color w:val="FF0000"/>
        </w:rPr>
        <w:t>5.6</w:t>
      </w:r>
      <w:r w:rsidRPr="00DE40E1">
        <w:rPr>
          <w:color w:val="000080"/>
        </w:rPr>
        <w:t>),</w:t>
      </w:r>
      <w:r w:rsidRPr="00DE40E1">
        <w:t xml:space="preserve"> seed</w:t>
      </w:r>
      <w:r w:rsidRPr="00DE40E1">
        <w:rPr>
          <w:color w:val="000080"/>
        </w:rPr>
        <w:t>=</w:t>
      </w:r>
      <w:r w:rsidRPr="00DE40E1">
        <w:rPr>
          <w:color w:val="FF0000"/>
        </w:rPr>
        <w:t>1</w:t>
      </w:r>
      <w:r w:rsidRPr="00DE40E1">
        <w:rPr>
          <w:color w:val="000080"/>
        </w:rPr>
        <w:t>)</w:t>
      </w:r>
      <w:r w:rsidRPr="00DE40E1">
        <w:t xml:space="preserve"> </w:t>
      </w:r>
    </w:p>
    <w:p w14:paraId="66198C31" w14:textId="77777777" w:rsidR="00DE40E1" w:rsidRPr="00DE40E1" w:rsidRDefault="00DE40E1" w:rsidP="00DE40E1">
      <w:pPr>
        <w:pStyle w:val="code"/>
      </w:pPr>
      <w:r w:rsidRPr="00DE40E1">
        <w:t xml:space="preserve">data </w:t>
      </w:r>
      <w:r w:rsidRPr="00DE40E1">
        <w:rPr>
          <w:color w:val="000080"/>
        </w:rPr>
        <w:t>=</w:t>
      </w:r>
      <w:r w:rsidRPr="00DE40E1">
        <w:t xml:space="preserve"> data_dist</w:t>
      </w:r>
      <w:r w:rsidRPr="00DE40E1">
        <w:rPr>
          <w:color w:val="000080"/>
        </w:rPr>
        <w:t>.</w:t>
      </w:r>
      <w:r w:rsidRPr="00DE40E1">
        <w:t>data_generation</w:t>
      </w:r>
      <w:r w:rsidRPr="00DE40E1">
        <w:rPr>
          <w:color w:val="000080"/>
        </w:rPr>
        <w:t>()</w:t>
      </w:r>
    </w:p>
    <w:p w14:paraId="7D242EE8" w14:textId="77777777" w:rsidR="00DE40E1" w:rsidRPr="00DE40E1" w:rsidRDefault="00DE40E1" w:rsidP="00DE40E1">
      <w:pPr>
        <w:pStyle w:val="code"/>
      </w:pPr>
    </w:p>
    <w:p w14:paraId="702864D4" w14:textId="77777777" w:rsidR="00DE40E1" w:rsidRPr="00DE40E1" w:rsidRDefault="00DE40E1" w:rsidP="00DE40E1">
      <w:pPr>
        <w:pStyle w:val="code"/>
      </w:pPr>
      <w:r w:rsidRPr="00DE40E1">
        <w:rPr>
          <w:color w:val="008000"/>
        </w:rPr>
        <w:t># Estimate MLE parameters using DistFit</w:t>
      </w:r>
    </w:p>
    <w:p w14:paraId="58B0FE3E" w14:textId="3D33EABB" w:rsidR="00DE40E1" w:rsidRPr="00DE40E1" w:rsidDel="00144F88" w:rsidRDefault="00DE40E1" w:rsidP="00DE40E1">
      <w:pPr>
        <w:pStyle w:val="code"/>
        <w:rPr>
          <w:del w:id="378" w:author="Mahshid Jafarpour" w:date="2023-12-04T01:24:00Z"/>
        </w:rPr>
      </w:pPr>
      <w:del w:id="379" w:author="Mahshid Jafarpour" w:date="2023-12-04T01:24:00Z">
        <w:r w:rsidRPr="00DE40E1" w:rsidDel="00144F88">
          <w:rPr>
            <w:color w:val="008000"/>
          </w:rPr>
          <w:delText># estimate MLE parameter</w:delText>
        </w:r>
      </w:del>
    </w:p>
    <w:p w14:paraId="191679A7" w14:textId="77777777" w:rsidR="00DE40E1" w:rsidRPr="00DE40E1" w:rsidRDefault="00DE40E1" w:rsidP="00DE40E1">
      <w:pPr>
        <w:pStyle w:val="code"/>
      </w:pPr>
      <w:r w:rsidRPr="00DE40E1">
        <w:t xml:space="preserve">model </w:t>
      </w:r>
      <w:r w:rsidRPr="00DE40E1">
        <w:rPr>
          <w:color w:val="000080"/>
        </w:rPr>
        <w:t>=</w:t>
      </w:r>
      <w:r w:rsidRPr="00DE40E1">
        <w:t xml:space="preserve"> dft</w:t>
      </w:r>
      <w:r w:rsidRPr="00DE40E1">
        <w:rPr>
          <w:color w:val="000080"/>
        </w:rPr>
        <w:t>.</w:t>
      </w:r>
      <w:r w:rsidRPr="00DE40E1">
        <w:t>Fitting</w:t>
      </w:r>
      <w:r w:rsidRPr="00DE40E1">
        <w:rPr>
          <w:color w:val="000080"/>
        </w:rPr>
        <w:t>(</w:t>
      </w:r>
      <w:r w:rsidRPr="00DE40E1">
        <w:t>data</w:t>
      </w:r>
      <w:r w:rsidRPr="00DE40E1">
        <w:rPr>
          <w:color w:val="000080"/>
        </w:rPr>
        <w:t>,</w:t>
      </w:r>
      <w:r w:rsidRPr="00DE40E1">
        <w:t xml:space="preserve"> dist_type</w:t>
      </w:r>
      <w:r w:rsidRPr="00DE40E1">
        <w:rPr>
          <w:color w:val="000080"/>
        </w:rPr>
        <w:t>=</w:t>
      </w:r>
      <w:r w:rsidRPr="00DE40E1">
        <w:rPr>
          <w:color w:val="808080"/>
        </w:rPr>
        <w:t>'gamma'</w:t>
      </w:r>
      <w:r w:rsidRPr="00DE40E1">
        <w:rPr>
          <w:color w:val="000080"/>
        </w:rPr>
        <w:t>)</w:t>
      </w:r>
    </w:p>
    <w:p w14:paraId="0E45A914" w14:textId="77777777" w:rsidR="00DE40E1" w:rsidRPr="00DE40E1" w:rsidRDefault="00DE40E1" w:rsidP="00DE40E1">
      <w:pPr>
        <w:pStyle w:val="code"/>
      </w:pPr>
      <w:r w:rsidRPr="00DE40E1">
        <w:t>a</w:t>
      </w:r>
      <w:r w:rsidRPr="00DE40E1">
        <w:rPr>
          <w:color w:val="000080"/>
        </w:rPr>
        <w:t>,</w:t>
      </w:r>
      <w:r w:rsidRPr="00DE40E1">
        <w:t xml:space="preserve"> b </w:t>
      </w:r>
      <w:r w:rsidRPr="00DE40E1">
        <w:rPr>
          <w:color w:val="000080"/>
        </w:rPr>
        <w:t>=</w:t>
      </w:r>
      <w:r w:rsidRPr="00DE40E1">
        <w:t xml:space="preserve"> model</w:t>
      </w:r>
      <w:r w:rsidRPr="00DE40E1">
        <w:rPr>
          <w:color w:val="000080"/>
        </w:rPr>
        <w:t>.</w:t>
      </w:r>
      <w:r w:rsidRPr="00DE40E1">
        <w:t>fit</w:t>
      </w:r>
      <w:r w:rsidRPr="00DE40E1">
        <w:rPr>
          <w:color w:val="000080"/>
        </w:rPr>
        <w:t>()</w:t>
      </w:r>
    </w:p>
    <w:p w14:paraId="21741A97" w14:textId="77777777" w:rsidR="00DE40E1" w:rsidRPr="00DE40E1" w:rsidRDefault="00DE40E1" w:rsidP="00DE40E1">
      <w:pPr>
        <w:pStyle w:val="code"/>
      </w:pPr>
      <w:r w:rsidRPr="00DE40E1">
        <w:rPr>
          <w:color w:val="880088"/>
        </w:rPr>
        <w:t>print</w:t>
      </w:r>
      <w:r w:rsidRPr="00DE40E1">
        <w:rPr>
          <w:color w:val="000080"/>
        </w:rPr>
        <w:t>(</w:t>
      </w:r>
      <w:r w:rsidRPr="00DE40E1">
        <w:rPr>
          <w:color w:val="808080"/>
        </w:rPr>
        <w:t>"The fitted MLE parameter is %(a).4f %(b).4f."</w:t>
      </w:r>
      <w:r w:rsidRPr="00DE40E1">
        <w:t xml:space="preserve"> </w:t>
      </w:r>
      <w:r w:rsidRPr="00DE40E1">
        <w:rPr>
          <w:color w:val="000080"/>
        </w:rPr>
        <w:t>%{</w:t>
      </w:r>
      <w:r w:rsidRPr="00DE40E1">
        <w:rPr>
          <w:color w:val="808080"/>
        </w:rPr>
        <w:t>'a'</w:t>
      </w:r>
      <w:r w:rsidRPr="00DE40E1">
        <w:rPr>
          <w:color w:val="000080"/>
        </w:rPr>
        <w:t>:</w:t>
      </w:r>
      <w:r w:rsidRPr="00DE40E1">
        <w:t>a</w:t>
      </w:r>
      <w:r w:rsidRPr="00DE40E1">
        <w:rPr>
          <w:color w:val="000080"/>
        </w:rPr>
        <w:t>,</w:t>
      </w:r>
      <w:r w:rsidRPr="00DE40E1">
        <w:t xml:space="preserve"> </w:t>
      </w:r>
      <w:r w:rsidRPr="00DE40E1">
        <w:rPr>
          <w:color w:val="808080"/>
        </w:rPr>
        <w:t>'b'</w:t>
      </w:r>
      <w:r w:rsidRPr="00DE40E1">
        <w:rPr>
          <w:color w:val="000080"/>
        </w:rPr>
        <w:t>:</w:t>
      </w:r>
      <w:r w:rsidRPr="00DE40E1">
        <w:t>b</w:t>
      </w:r>
      <w:r w:rsidRPr="00DE40E1">
        <w:rPr>
          <w:color w:val="000080"/>
        </w:rPr>
        <w:t>})</w:t>
      </w:r>
    </w:p>
    <w:p w14:paraId="7E2CE0C7" w14:textId="77777777" w:rsidR="00DE40E1" w:rsidRPr="00DE40E1" w:rsidRDefault="00DE40E1" w:rsidP="00DE40E1">
      <w:pPr>
        <w:pStyle w:val="code"/>
      </w:pPr>
    </w:p>
    <w:p w14:paraId="1AB82EE7" w14:textId="77777777" w:rsidR="00DE40E1" w:rsidRPr="00DE40E1" w:rsidRDefault="00DE40E1" w:rsidP="00DE40E1">
      <w:pPr>
        <w:pStyle w:val="code"/>
      </w:pPr>
      <w:r w:rsidRPr="00DE40E1">
        <w:rPr>
          <w:color w:val="008000"/>
        </w:rPr>
        <w:t># Explore possible distributions using DistFit</w:t>
      </w:r>
    </w:p>
    <w:p w14:paraId="26EC0A18" w14:textId="77777777" w:rsidR="00DE40E1" w:rsidRPr="00DE40E1" w:rsidRDefault="00DE40E1" w:rsidP="00DE40E1">
      <w:pPr>
        <w:pStyle w:val="code"/>
      </w:pPr>
      <w:r w:rsidRPr="00DE40E1">
        <w:t xml:space="preserve">possible_distributions </w:t>
      </w:r>
      <w:r w:rsidRPr="00DE40E1">
        <w:rPr>
          <w:color w:val="000080"/>
        </w:rPr>
        <w:t>=</w:t>
      </w:r>
      <w:r w:rsidRPr="00DE40E1">
        <w:t xml:space="preserve"> model</w:t>
      </w:r>
      <w:r w:rsidRPr="00DE40E1">
        <w:rPr>
          <w:color w:val="000080"/>
        </w:rPr>
        <w:t>.</w:t>
      </w:r>
      <w:r w:rsidRPr="00DE40E1">
        <w:t>guess_distributions</w:t>
      </w:r>
      <w:r w:rsidRPr="00DE40E1">
        <w:rPr>
          <w:color w:val="000080"/>
        </w:rPr>
        <w:t>()</w:t>
      </w:r>
    </w:p>
    <w:p w14:paraId="484BFAB5" w14:textId="77777777" w:rsidR="00DE40E1" w:rsidRPr="00DE40E1" w:rsidRDefault="00DE40E1" w:rsidP="00DE40E1">
      <w:pPr>
        <w:pStyle w:val="code"/>
      </w:pPr>
    </w:p>
    <w:p w14:paraId="25DDD03E" w14:textId="77777777" w:rsidR="00DE40E1" w:rsidRPr="00DE40E1" w:rsidRDefault="00DE40E1" w:rsidP="00DE40E1">
      <w:pPr>
        <w:pStyle w:val="code"/>
      </w:pPr>
      <w:r w:rsidRPr="00DE40E1">
        <w:rPr>
          <w:color w:val="008000"/>
        </w:rPr>
        <w:t># Visualize the fitted uniform distribution</w:t>
      </w:r>
    </w:p>
    <w:p w14:paraId="498A8FDF" w14:textId="77777777" w:rsidR="00DE40E1" w:rsidRPr="00DE40E1" w:rsidRDefault="00DE40E1" w:rsidP="00DE40E1">
      <w:pPr>
        <w:pStyle w:val="code"/>
      </w:pPr>
      <w:r w:rsidRPr="00DE40E1">
        <w:t>model</w:t>
      </w:r>
      <w:r w:rsidRPr="00DE40E1">
        <w:rPr>
          <w:color w:val="000080"/>
        </w:rPr>
        <w:t>.</w:t>
      </w:r>
      <w:r w:rsidRPr="00DE40E1">
        <w:t>gamma_plot</w:t>
      </w:r>
      <w:r w:rsidRPr="00DE40E1">
        <w:rPr>
          <w:color w:val="000080"/>
        </w:rPr>
        <w:t>((</w:t>
      </w:r>
      <w:r w:rsidRPr="00DE40E1">
        <w:t>a</w:t>
      </w:r>
      <w:r w:rsidRPr="00DE40E1">
        <w:rPr>
          <w:color w:val="000080"/>
        </w:rPr>
        <w:t>,</w:t>
      </w:r>
      <w:r w:rsidRPr="00DE40E1">
        <w:t>b</w:t>
      </w:r>
      <w:r w:rsidRPr="00DE40E1">
        <w:rPr>
          <w:color w:val="000080"/>
        </w:rPr>
        <w:t>))</w:t>
      </w:r>
    </w:p>
    <w:p w14:paraId="63BE4470" w14:textId="77777777" w:rsidR="00DE40E1" w:rsidRPr="00DE40E1" w:rsidRDefault="00DE40E1" w:rsidP="00DE40E1">
      <w:pPr>
        <w:pStyle w:val="code"/>
      </w:pPr>
    </w:p>
    <w:p w14:paraId="15546225" w14:textId="77777777" w:rsidR="00DE40E1" w:rsidRPr="00DE40E1" w:rsidRDefault="00DE40E1" w:rsidP="00DE40E1">
      <w:pPr>
        <w:pStyle w:val="code"/>
      </w:pPr>
      <w:r w:rsidRPr="00DE40E1">
        <w:rPr>
          <w:color w:val="008000"/>
        </w:rPr>
        <w:t># Perform Goodness of Fit test using DistFit</w:t>
      </w:r>
    </w:p>
    <w:p w14:paraId="6145D6AB" w14:textId="77777777" w:rsidR="00DE40E1" w:rsidRPr="00DE40E1" w:rsidRDefault="00DE40E1" w:rsidP="00DE40E1">
      <w:pPr>
        <w:pStyle w:val="code"/>
      </w:pPr>
      <w:r w:rsidRPr="00DE40E1">
        <w:t xml:space="preserve">gof_test </w:t>
      </w:r>
      <w:r w:rsidRPr="00DE40E1">
        <w:rPr>
          <w:color w:val="000080"/>
        </w:rPr>
        <w:t>=</w:t>
      </w:r>
      <w:r w:rsidRPr="00DE40E1">
        <w:t xml:space="preserve"> gof</w:t>
      </w:r>
      <w:r w:rsidRPr="00DE40E1">
        <w:rPr>
          <w:color w:val="000080"/>
        </w:rPr>
        <w:t>.</w:t>
      </w:r>
      <w:r w:rsidRPr="00DE40E1">
        <w:t>Gof</w:t>
      </w:r>
      <w:r w:rsidRPr="00DE40E1">
        <w:rPr>
          <w:color w:val="000080"/>
        </w:rPr>
        <w:t>(</w:t>
      </w:r>
      <w:r w:rsidRPr="00DE40E1">
        <w:t>dist_type</w:t>
      </w:r>
      <w:r w:rsidRPr="00DE40E1">
        <w:rPr>
          <w:color w:val="000080"/>
        </w:rPr>
        <w:t>=</w:t>
      </w:r>
      <w:r w:rsidRPr="00DE40E1">
        <w:rPr>
          <w:color w:val="808080"/>
        </w:rPr>
        <w:t>'gamma'</w:t>
      </w:r>
      <w:r w:rsidRPr="00DE40E1">
        <w:rPr>
          <w:color w:val="000080"/>
        </w:rPr>
        <w:t>,</w:t>
      </w:r>
      <w:r w:rsidRPr="00DE40E1">
        <w:t xml:space="preserve"> par</w:t>
      </w:r>
      <w:r w:rsidRPr="00DE40E1">
        <w:rPr>
          <w:color w:val="000080"/>
        </w:rPr>
        <w:t>=(</w:t>
      </w:r>
      <w:r w:rsidRPr="00DE40E1">
        <w:t>a</w:t>
      </w:r>
      <w:r w:rsidRPr="00DE40E1">
        <w:rPr>
          <w:color w:val="000080"/>
        </w:rPr>
        <w:t>,</w:t>
      </w:r>
      <w:r w:rsidRPr="00DE40E1">
        <w:t>b</w:t>
      </w:r>
      <w:r w:rsidRPr="00DE40E1">
        <w:rPr>
          <w:color w:val="000080"/>
        </w:rPr>
        <w:t>))</w:t>
      </w:r>
    </w:p>
    <w:p w14:paraId="4F4944EC" w14:textId="77777777" w:rsidR="00DE40E1" w:rsidRPr="00DE40E1" w:rsidRDefault="00DE40E1" w:rsidP="00DE40E1">
      <w:pPr>
        <w:pStyle w:val="code"/>
        <w:rPr>
          <w:rFonts w:ascii="Times New Roman" w:hAnsi="Times New Roman" w:cs="Times New Roman"/>
          <w:sz w:val="24"/>
          <w:szCs w:val="24"/>
        </w:rPr>
      </w:pPr>
      <w:r w:rsidRPr="00DE40E1">
        <w:t>gof_test</w:t>
      </w:r>
      <w:r w:rsidRPr="00DE40E1">
        <w:rPr>
          <w:color w:val="000080"/>
        </w:rPr>
        <w:t>.</w:t>
      </w:r>
      <w:r w:rsidRPr="00DE40E1">
        <w:t>gof</w:t>
      </w:r>
      <w:r w:rsidRPr="00DE40E1">
        <w:rPr>
          <w:color w:val="000080"/>
        </w:rPr>
        <w:t>(</w:t>
      </w:r>
      <w:r w:rsidRPr="00DE40E1">
        <w:t>data</w:t>
      </w:r>
      <w:r w:rsidRPr="00DE40E1">
        <w:rPr>
          <w:color w:val="000080"/>
        </w:rPr>
        <w:t>,</w:t>
      </w:r>
      <w:r w:rsidRPr="00DE40E1">
        <w:t xml:space="preserve"> k</w:t>
      </w:r>
      <w:r w:rsidRPr="00DE40E1">
        <w:rPr>
          <w:color w:val="000080"/>
        </w:rPr>
        <w:t>=</w:t>
      </w:r>
      <w:r w:rsidRPr="00DE40E1">
        <w:rPr>
          <w:color w:val="FF0000"/>
        </w:rPr>
        <w:t>5</w:t>
      </w:r>
      <w:r w:rsidRPr="00DE40E1">
        <w:rPr>
          <w:color w:val="000080"/>
        </w:rPr>
        <w:t>)</w:t>
      </w:r>
    </w:p>
    <w:p w14:paraId="48E5F3AA" w14:textId="77777777" w:rsidR="003E56BC" w:rsidRDefault="003E56BC" w:rsidP="00DE40E1">
      <w:pPr>
        <w:pStyle w:val="HTMLPreformatted"/>
        <w:shd w:val="clear" w:color="auto" w:fill="FFFFFF"/>
        <w:wordWrap w:val="0"/>
        <w:textAlignment w:val="baseline"/>
        <w:rPr>
          <w:color w:val="000000"/>
          <w:sz w:val="21"/>
          <w:szCs w:val="21"/>
        </w:rPr>
      </w:pPr>
    </w:p>
    <w:p w14:paraId="38C1AA1C"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fitted MLE parameter is 3.0262 5.7138.</w:t>
      </w:r>
    </w:p>
    <w:p w14:paraId="78A7B67B"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510835E" w14:textId="77777777" w:rsidR="00DE40E1" w:rsidRDefault="00DE40E1" w:rsidP="00DE40E1">
      <w:pPr>
        <w:pStyle w:val="HTMLPreformatted"/>
        <w:shd w:val="clear" w:color="auto" w:fill="FFFFFF"/>
        <w:wordWrap w:val="0"/>
        <w:textAlignment w:val="baseline"/>
        <w:rPr>
          <w:color w:val="000000"/>
          <w:sz w:val="21"/>
          <w:szCs w:val="21"/>
        </w:rPr>
      </w:pPr>
    </w:p>
    <w:p w14:paraId="758CA28F" w14:textId="77777777" w:rsidR="00DE40E1" w:rsidRDefault="00DE40E1" w:rsidP="00DE40E1">
      <w:pPr>
        <w:pStyle w:val="HTMLPreformatted"/>
        <w:shd w:val="clear" w:color="auto" w:fill="FFFFFF"/>
        <w:wordWrap w:val="0"/>
        <w:textAlignment w:val="baseline"/>
        <w:rPr>
          <w:color w:val="000000"/>
          <w:sz w:val="21"/>
          <w:szCs w:val="21"/>
        </w:rPr>
      </w:pPr>
      <w:r>
        <w:rPr>
          <w:color w:val="000000"/>
          <w:sz w:val="21"/>
          <w:szCs w:val="21"/>
        </w:rPr>
        <w:t>The possible distributions for the data are: ['Uniform', 'Exponential', 'Weibull', 'Gamma']</w:t>
      </w:r>
    </w:p>
    <w:p w14:paraId="2F4539FE" w14:textId="77777777" w:rsidR="00F752C6" w:rsidRDefault="00F752C6" w:rsidP="00DE40E1">
      <w:pPr>
        <w:pStyle w:val="HTMLPreformatted"/>
        <w:shd w:val="clear" w:color="auto" w:fill="FFFFFF"/>
        <w:wordWrap w:val="0"/>
        <w:textAlignment w:val="baseline"/>
        <w:rPr>
          <w:color w:val="000000"/>
          <w:sz w:val="21"/>
          <w:szCs w:val="21"/>
        </w:rPr>
      </w:pPr>
    </w:p>
    <w:p w14:paraId="0DCE8A70" w14:textId="77777777" w:rsidR="00DE40E1" w:rsidRDefault="00DE40E1" w:rsidP="00F752C6">
      <w:pPr>
        <w:tabs>
          <w:tab w:val="left" w:pos="360"/>
          <w:tab w:val="left" w:pos="990"/>
        </w:tabs>
        <w:spacing w:line="360" w:lineRule="auto"/>
        <w:ind w:left="18"/>
        <w:jc w:val="center"/>
        <w:rPr>
          <w:b/>
          <w:bCs/>
          <w:sz w:val="36"/>
        </w:rPr>
      </w:pPr>
      <w:r>
        <w:rPr>
          <w:noProof/>
        </w:rPr>
        <w:lastRenderedPageBreak/>
        <w:drawing>
          <wp:inline distT="0" distB="0" distL="0" distR="0" wp14:anchorId="214D0E5D" wp14:editId="70B8339C">
            <wp:extent cx="4962525" cy="359355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7006" cy="3596798"/>
                    </a:xfrm>
                    <a:prstGeom prst="rect">
                      <a:avLst/>
                    </a:prstGeom>
                  </pic:spPr>
                </pic:pic>
              </a:graphicData>
            </a:graphic>
          </wp:inline>
        </w:drawing>
      </w:r>
    </w:p>
    <w:p w14:paraId="47A190E7" w14:textId="77777777" w:rsidR="00301485" w:rsidRDefault="00301485" w:rsidP="00F752C6">
      <w:pPr>
        <w:tabs>
          <w:tab w:val="left" w:pos="360"/>
          <w:tab w:val="left" w:pos="990"/>
        </w:tabs>
        <w:spacing w:line="360" w:lineRule="auto"/>
        <w:ind w:left="18"/>
        <w:jc w:val="center"/>
        <w:rPr>
          <w:b/>
          <w:bCs/>
          <w:sz w:val="36"/>
        </w:rPr>
      </w:pPr>
      <w:r w:rsidRPr="004B4270">
        <w:rPr>
          <w:rFonts w:eastAsia="Times New Roman" w:cstheme="minorHAnsi"/>
          <w:i/>
          <w:color w:val="000000"/>
        </w:rPr>
        <w:t>Fig</w:t>
      </w:r>
      <w:r>
        <w:rPr>
          <w:rFonts w:eastAsia="Times New Roman" w:cstheme="minorHAnsi"/>
          <w:i/>
          <w:color w:val="000000"/>
        </w:rPr>
        <w:t xml:space="preserve">ure 5: Fitted Gamma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1C40B9D3"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Test Statistics: 1.7092</w:t>
      </w:r>
      <w:proofErr w:type="gramStart"/>
      <w:r w:rsidRPr="00DE40E1">
        <w:rPr>
          <w:rFonts w:ascii="Courier New" w:eastAsia="Times New Roman" w:hAnsi="Courier New" w:cs="Courier New"/>
          <w:color w:val="000000"/>
          <w:sz w:val="20"/>
          <w:szCs w:val="20"/>
        </w:rPr>
        <w:t>;  Critical</w:t>
      </w:r>
      <w:proofErr w:type="gramEnd"/>
      <w:r w:rsidRPr="00DE40E1">
        <w:rPr>
          <w:rFonts w:ascii="Courier New" w:eastAsia="Times New Roman" w:hAnsi="Courier New" w:cs="Courier New"/>
          <w:color w:val="000000"/>
          <w:sz w:val="20"/>
          <w:szCs w:val="20"/>
        </w:rPr>
        <w:t xml:space="preserve"> Value: 3.8415</w:t>
      </w:r>
    </w:p>
    <w:p w14:paraId="7A258733"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Accept H0 that the distribution is a good fit at the given significance level.</w:t>
      </w:r>
    </w:p>
    <w:p w14:paraId="0CC0AE89" w14:textId="77777777" w:rsidR="00DE40E1" w:rsidRPr="00DE40E1" w:rsidRDefault="00DE40E1" w:rsidP="00DE4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E40E1">
        <w:rPr>
          <w:rFonts w:ascii="Courier New" w:eastAsia="Times New Roman" w:hAnsi="Courier New" w:cs="Courier New"/>
          <w:color w:val="000000"/>
          <w:sz w:val="20"/>
          <w:szCs w:val="20"/>
        </w:rPr>
        <w:t>True</w:t>
      </w:r>
    </w:p>
    <w:p w14:paraId="56F46CC0" w14:textId="77777777" w:rsidR="00DE40E1" w:rsidRDefault="00DE40E1" w:rsidP="00521CD1">
      <w:pPr>
        <w:tabs>
          <w:tab w:val="left" w:pos="360"/>
          <w:tab w:val="left" w:pos="990"/>
        </w:tabs>
        <w:spacing w:line="360" w:lineRule="auto"/>
        <w:ind w:left="18"/>
        <w:jc w:val="both"/>
        <w:rPr>
          <w:b/>
          <w:bCs/>
          <w:sz w:val="36"/>
        </w:rPr>
      </w:pPr>
    </w:p>
    <w:p w14:paraId="79FCD751" w14:textId="05429CFB" w:rsidR="004D0C0C" w:rsidRDefault="003E56BC" w:rsidP="00521CD1">
      <w:pPr>
        <w:tabs>
          <w:tab w:val="left" w:pos="360"/>
          <w:tab w:val="left" w:pos="990"/>
        </w:tabs>
        <w:spacing w:line="360" w:lineRule="auto"/>
        <w:ind w:left="18"/>
        <w:jc w:val="both"/>
        <w:rPr>
          <w:rFonts w:ascii="Segoe UI" w:hAnsi="Segoe UI" w:cs="Segoe UI"/>
        </w:rPr>
      </w:pPr>
      <w:r>
        <w:rPr>
          <w:rFonts w:ascii="Segoe UI" w:hAnsi="Segoe UI" w:cs="Segoe UI"/>
        </w:rPr>
        <w:t xml:space="preserve">In this example, </w:t>
      </w:r>
      <w:r w:rsidR="004D0C0C">
        <w:rPr>
          <w:rFonts w:ascii="Segoe UI" w:hAnsi="Segoe UI" w:cs="Segoe UI"/>
        </w:rPr>
        <w:t xml:space="preserve">the data </w:t>
      </w:r>
      <w:ins w:id="380" w:author="Mahshid Jafarpour" w:date="2023-12-04T01:24:00Z">
        <w:r w:rsidR="008617B0">
          <w:rPr>
            <w:rFonts w:ascii="Segoe UI" w:hAnsi="Segoe UI" w:cs="Segoe UI"/>
          </w:rPr>
          <w:t xml:space="preserve">are </w:t>
        </w:r>
        <w:proofErr w:type="spellStart"/>
        <w:r w:rsidR="008617B0">
          <w:rPr>
            <w:rFonts w:ascii="Segoe UI" w:hAnsi="Segoe UI" w:cs="Segoe UI"/>
          </w:rPr>
          <w:t>radomly</w:t>
        </w:r>
      </w:ins>
      <w:proofErr w:type="spellEnd"/>
      <w:del w:id="381" w:author="Mahshid Jafarpour" w:date="2023-12-04T01:24:00Z">
        <w:r w:rsidR="004D0C0C" w:rsidDel="008617B0">
          <w:rPr>
            <w:rFonts w:ascii="Segoe UI" w:hAnsi="Segoe UI" w:cs="Segoe UI"/>
          </w:rPr>
          <w:delText>is</w:delText>
        </w:r>
      </w:del>
      <w:r w:rsidR="004D0C0C">
        <w:rPr>
          <w:rFonts w:ascii="Segoe UI" w:hAnsi="Segoe UI" w:cs="Segoe UI"/>
        </w:rPr>
        <w:t xml:space="preserve"> generated from a Gamma distributi</w:t>
      </w:r>
      <w:r w:rsidR="0061676C">
        <w:rPr>
          <w:rFonts w:ascii="Segoe UI" w:hAnsi="Segoe UI" w:cs="Segoe UI"/>
        </w:rPr>
        <w:t>on with given parameters (α=3.1</w:t>
      </w:r>
      <w:r w:rsidR="004D0C0C">
        <w:rPr>
          <w:rFonts w:ascii="Segoe UI" w:hAnsi="Segoe UI" w:cs="Segoe UI"/>
        </w:rPr>
        <w:t>, β=5.6)</w:t>
      </w:r>
      <w:ins w:id="382" w:author="Mahshid Jafarpour" w:date="2023-12-04T01:24:00Z">
        <w:r w:rsidR="003503B0">
          <w:rPr>
            <w:rFonts w:ascii="Segoe UI" w:hAnsi="Segoe UI" w:cs="Segoe UI"/>
          </w:rPr>
          <w:t xml:space="preserve"> using </w:t>
        </w:r>
        <w:proofErr w:type="spellStart"/>
        <w:r w:rsidR="003503B0">
          <w:rPr>
            <w:rFonts w:ascii="Segoe UI" w:hAnsi="Segoe UI" w:cs="Segoe UI"/>
          </w:rPr>
          <w:t>Datagen</w:t>
        </w:r>
      </w:ins>
      <w:proofErr w:type="spellEnd"/>
      <w:r w:rsidR="004D0C0C">
        <w:rPr>
          <w:rFonts w:ascii="Segoe UI" w:hAnsi="Segoe UI" w:cs="Segoe UI"/>
        </w:rPr>
        <w:t>.</w:t>
      </w:r>
    </w:p>
    <w:p w14:paraId="73DD28E5" w14:textId="22571349" w:rsidR="003E56BC" w:rsidRDefault="004D0C0C" w:rsidP="00521CD1">
      <w:pPr>
        <w:tabs>
          <w:tab w:val="left" w:pos="360"/>
          <w:tab w:val="left" w:pos="990"/>
        </w:tabs>
        <w:spacing w:line="360" w:lineRule="auto"/>
        <w:ind w:left="18"/>
        <w:jc w:val="both"/>
        <w:rPr>
          <w:rFonts w:ascii="Segoe UI" w:hAnsi="Segoe UI" w:cs="Segoe UI"/>
        </w:rPr>
      </w:pPr>
      <w:r>
        <w:rPr>
          <w:rFonts w:ascii="Segoe UI" w:hAnsi="Segoe UI" w:cs="Segoe UI"/>
        </w:rPr>
        <w:t>T</w:t>
      </w:r>
      <w:r w:rsidR="003E56BC" w:rsidRPr="003E56BC">
        <w:rPr>
          <w:rFonts w:ascii="Segoe UI" w:hAnsi="Segoe UI" w:cs="Segoe UI"/>
        </w:rPr>
        <w:t xml:space="preserve">he </w:t>
      </w:r>
      <w:proofErr w:type="spellStart"/>
      <w:r w:rsidR="003E56BC" w:rsidRPr="003E56BC">
        <w:rPr>
          <w:rFonts w:ascii="Segoe UI" w:hAnsi="Segoe UI" w:cs="Segoe UI"/>
        </w:rPr>
        <w:t>estimated</w:t>
      </w:r>
      <w:del w:id="383" w:author="Mahshid Jafarpour" w:date="2023-12-04T01:25:00Z">
        <w:r w:rsidR="003E56BC" w:rsidRPr="003E56BC" w:rsidDel="00AA4BEC">
          <w:rPr>
            <w:rFonts w:ascii="Segoe UI" w:hAnsi="Segoe UI" w:cs="Segoe UI"/>
          </w:rPr>
          <w:delText xml:space="preserve"> Maximum Likelihood Estimate (</w:delText>
        </w:r>
      </w:del>
      <w:r w:rsidR="003E56BC" w:rsidRPr="003E56BC">
        <w:rPr>
          <w:rFonts w:ascii="Segoe UI" w:hAnsi="Segoe UI" w:cs="Segoe UI"/>
        </w:rPr>
        <w:t>MLE</w:t>
      </w:r>
      <w:proofErr w:type="spellEnd"/>
      <w:del w:id="384" w:author="Mahshid Jafarpour" w:date="2023-12-04T01:25:00Z">
        <w:r w:rsidR="003E56BC" w:rsidRPr="003E56BC" w:rsidDel="00AA4BEC">
          <w:rPr>
            <w:rFonts w:ascii="Segoe UI" w:hAnsi="Segoe UI" w:cs="Segoe UI"/>
          </w:rPr>
          <w:delText>)</w:delText>
        </w:r>
      </w:del>
      <w:r w:rsidR="003E56BC" w:rsidRPr="003E56BC">
        <w:rPr>
          <w:rFonts w:ascii="Segoe UI" w:hAnsi="Segoe UI" w:cs="Segoe UI"/>
        </w:rPr>
        <w:t xml:space="preserve"> parameters for the Gamma distribution</w:t>
      </w:r>
      <w:r w:rsidR="003E56BC">
        <w:rPr>
          <w:rFonts w:ascii="Segoe UI" w:hAnsi="Segoe UI" w:cs="Segoe UI"/>
        </w:rPr>
        <w:t xml:space="preserve"> are</w:t>
      </w:r>
      <w:del w:id="385" w:author="Mahshid Jafarpour" w:date="2023-12-04T01:25:00Z">
        <w:r w:rsidR="003E56BC" w:rsidDel="003503B0">
          <w:rPr>
            <w:rFonts w:ascii="Segoe UI" w:hAnsi="Segoe UI" w:cs="Segoe UI"/>
          </w:rPr>
          <w:delText xml:space="preserve"> the shape parameter (α)</w:delText>
        </w:r>
      </w:del>
      <w:r w:rsidR="003E56BC">
        <w:rPr>
          <w:rFonts w:ascii="Segoe UI" w:hAnsi="Segoe UI" w:cs="Segoe UI"/>
        </w:rPr>
        <w:t xml:space="preserve">, </w:t>
      </w:r>
      <w:r w:rsidR="003E56BC" w:rsidRPr="003E56BC">
        <w:rPr>
          <w:rFonts w:ascii="Segoe UI" w:hAnsi="Segoe UI" w:cs="Segoe UI"/>
        </w:rPr>
        <w:t>approximately 3.0262</w:t>
      </w:r>
      <w:ins w:id="386" w:author="Mahshid Jafarpour" w:date="2023-12-04T01:25:00Z">
        <w:r w:rsidR="003503B0">
          <w:rPr>
            <w:rFonts w:ascii="Segoe UI" w:hAnsi="Segoe UI" w:cs="Segoe UI"/>
          </w:rPr>
          <w:t xml:space="preserve"> for </w:t>
        </w:r>
        <w:r w:rsidR="003503B0">
          <w:rPr>
            <w:rFonts w:ascii="Segoe UI" w:hAnsi="Segoe UI" w:cs="Segoe UI"/>
          </w:rPr>
          <w:t>the shape parameter (α)</w:t>
        </w:r>
      </w:ins>
      <w:r w:rsidR="003E56BC" w:rsidRPr="003E56BC">
        <w:rPr>
          <w:rFonts w:ascii="Segoe UI" w:hAnsi="Segoe UI" w:cs="Segoe UI"/>
        </w:rPr>
        <w:t>,</w:t>
      </w:r>
      <w:r w:rsidR="003E56BC">
        <w:rPr>
          <w:rFonts w:ascii="Segoe UI" w:hAnsi="Segoe UI" w:cs="Segoe UI"/>
        </w:rPr>
        <w:t xml:space="preserve"> and </w:t>
      </w:r>
      <w:ins w:id="387" w:author="Mahshid Jafarpour" w:date="2023-12-04T01:25:00Z">
        <w:r w:rsidR="003503B0" w:rsidRPr="003E56BC">
          <w:rPr>
            <w:rFonts w:ascii="Segoe UI" w:hAnsi="Segoe UI" w:cs="Segoe UI"/>
          </w:rPr>
          <w:t>5.7138</w:t>
        </w:r>
        <w:r w:rsidR="003503B0">
          <w:rPr>
            <w:rFonts w:ascii="Segoe UI" w:hAnsi="Segoe UI" w:cs="Segoe UI"/>
          </w:rPr>
          <w:t xml:space="preserve"> for </w:t>
        </w:r>
      </w:ins>
      <w:r w:rsidR="003E56BC">
        <w:rPr>
          <w:rFonts w:ascii="Segoe UI" w:hAnsi="Segoe UI" w:cs="Segoe UI"/>
        </w:rPr>
        <w:t>the scale parameter (β)</w:t>
      </w:r>
      <w:del w:id="388" w:author="Mahshid Jafarpour" w:date="2023-12-04T01:25:00Z">
        <w:r w:rsidR="003E56BC" w:rsidDel="003503B0">
          <w:rPr>
            <w:rFonts w:ascii="Segoe UI" w:hAnsi="Segoe UI" w:cs="Segoe UI"/>
          </w:rPr>
          <w:delText xml:space="preserve">, </w:delText>
        </w:r>
        <w:r w:rsidR="003E56BC" w:rsidRPr="003E56BC" w:rsidDel="003503B0">
          <w:rPr>
            <w:rFonts w:ascii="Segoe UI" w:hAnsi="Segoe UI" w:cs="Segoe UI"/>
          </w:rPr>
          <w:delText>approximately 5.7138</w:delText>
        </w:r>
      </w:del>
      <w:r w:rsidR="003E56BC" w:rsidRPr="003E56BC">
        <w:rPr>
          <w:rFonts w:ascii="Segoe UI" w:hAnsi="Segoe UI" w:cs="Segoe UI"/>
        </w:rPr>
        <w:t>.</w:t>
      </w:r>
      <w:r>
        <w:rPr>
          <w:rFonts w:ascii="Segoe UI" w:hAnsi="Segoe UI" w:cs="Segoe UI"/>
        </w:rPr>
        <w:t xml:space="preserve"> </w:t>
      </w:r>
    </w:p>
    <w:p w14:paraId="0676DDBE" w14:textId="5C83DC91" w:rsidR="00B23139" w:rsidRDefault="00B23139" w:rsidP="00521CD1">
      <w:pPr>
        <w:tabs>
          <w:tab w:val="left" w:pos="360"/>
          <w:tab w:val="left" w:pos="990"/>
        </w:tabs>
        <w:spacing w:line="360" w:lineRule="auto"/>
        <w:ind w:left="18"/>
        <w:jc w:val="both"/>
        <w:rPr>
          <w:rFonts w:ascii="Segoe UI" w:hAnsi="Segoe UI" w:cs="Segoe UI"/>
        </w:rPr>
      </w:pPr>
      <w:r w:rsidRPr="00B23139">
        <w:rPr>
          <w:rFonts w:ascii="Segoe UI" w:hAnsi="Segoe UI" w:cs="Segoe UI"/>
        </w:rPr>
        <w:t xml:space="preserve">The </w:t>
      </w:r>
      <w:proofErr w:type="spellStart"/>
      <w:r w:rsidRPr="00B23139">
        <w:rPr>
          <w:rFonts w:ascii="Segoe UI" w:hAnsi="Segoe UI" w:cs="Segoe UI"/>
        </w:rPr>
        <w:t>GoF</w:t>
      </w:r>
      <w:proofErr w:type="spellEnd"/>
      <w:r w:rsidRPr="00B23139">
        <w:rPr>
          <w:rFonts w:ascii="Segoe UI" w:hAnsi="Segoe UI" w:cs="Segoe UI"/>
        </w:rPr>
        <w:t xml:space="preserve"> test assesses the agreement between the observed data and the fitted Gamma distribution. In this instance, the result is True, </w:t>
      </w:r>
      <w:del w:id="389" w:author="Mahshid Jafarpour" w:date="2023-12-04T01:26:00Z">
        <w:r w:rsidRPr="00B23139" w:rsidDel="00F351F8">
          <w:rPr>
            <w:rFonts w:ascii="Segoe UI" w:hAnsi="Segoe UI" w:cs="Segoe UI"/>
          </w:rPr>
          <w:delText xml:space="preserve">signifying </w:delText>
        </w:r>
      </w:del>
      <w:ins w:id="390" w:author="Mahshid Jafarpour" w:date="2023-12-04T01:26:00Z">
        <w:r w:rsidR="00F351F8">
          <w:rPr>
            <w:rFonts w:ascii="Segoe UI" w:hAnsi="Segoe UI" w:cs="Segoe UI"/>
          </w:rPr>
          <w:t>indicating</w:t>
        </w:r>
        <w:r w:rsidR="00F351F8" w:rsidRPr="00B23139">
          <w:rPr>
            <w:rFonts w:ascii="Segoe UI" w:hAnsi="Segoe UI" w:cs="Segoe UI"/>
          </w:rPr>
          <w:t xml:space="preserve"> </w:t>
        </w:r>
      </w:ins>
      <w:r w:rsidRPr="00B23139">
        <w:rPr>
          <w:rFonts w:ascii="Segoe UI" w:hAnsi="Segoe UI" w:cs="Segoe UI"/>
        </w:rPr>
        <w:t>the acceptance of the null hypothesis (H</w:t>
      </w:r>
      <w:r w:rsidRPr="00F351F8">
        <w:rPr>
          <w:rFonts w:ascii="Segoe UI" w:hAnsi="Segoe UI" w:cs="Segoe UI"/>
          <w:vertAlign w:val="subscript"/>
          <w:rPrChange w:id="391" w:author="Mahshid Jafarpour" w:date="2023-12-04T01:26:00Z">
            <w:rPr>
              <w:rFonts w:ascii="Segoe UI" w:hAnsi="Segoe UI" w:cs="Segoe UI"/>
            </w:rPr>
          </w:rPrChange>
        </w:rPr>
        <w:t>0</w:t>
      </w:r>
      <w:r w:rsidRPr="00B23139">
        <w:rPr>
          <w:rFonts w:ascii="Segoe UI" w:hAnsi="Segoe UI" w:cs="Segoe UI"/>
        </w:rPr>
        <w:t xml:space="preserve">). Consequently, at the designated significance level, it implies that the Gamma distribution is deemed a suitable fit for the observed data. </w:t>
      </w:r>
      <w:del w:id="392" w:author="Mahshid Jafarpour" w:date="2023-12-04T01:26:00Z">
        <w:r w:rsidRPr="00B23139" w:rsidDel="00E838FC">
          <w:rPr>
            <w:rFonts w:ascii="Segoe UI" w:hAnsi="Segoe UI" w:cs="Segoe UI"/>
          </w:rPr>
          <w:delText>It's noteworthy that other suggested distributions are rejected as good fits under the given circumstances.</w:delText>
        </w:r>
      </w:del>
    </w:p>
    <w:p w14:paraId="192581F1" w14:textId="77777777" w:rsidR="008629B5" w:rsidRPr="009F3C71" w:rsidRDefault="008629B5" w:rsidP="00C83DF2">
      <w:pPr>
        <w:pStyle w:val="ListParagraph"/>
        <w:numPr>
          <w:ilvl w:val="1"/>
          <w:numId w:val="1"/>
        </w:numPr>
        <w:spacing w:line="360" w:lineRule="auto"/>
        <w:ind w:left="720" w:hanging="630"/>
        <w:jc w:val="both"/>
        <w:rPr>
          <w:b/>
          <w:bCs/>
          <w:sz w:val="36"/>
        </w:rPr>
      </w:pPr>
      <w:r w:rsidRPr="009F3C71">
        <w:rPr>
          <w:b/>
          <w:bCs/>
          <w:sz w:val="36"/>
        </w:rPr>
        <w:lastRenderedPageBreak/>
        <w:t>Discrete Distributions</w:t>
      </w:r>
    </w:p>
    <w:p w14:paraId="4EF6ABB4" w14:textId="77777777" w:rsidR="00C161F2" w:rsidRPr="009F3C71" w:rsidRDefault="00C161F2" w:rsidP="00C161F2">
      <w:pPr>
        <w:pStyle w:val="ListParagraph"/>
        <w:numPr>
          <w:ilvl w:val="2"/>
          <w:numId w:val="1"/>
        </w:numPr>
        <w:tabs>
          <w:tab w:val="left" w:pos="360"/>
          <w:tab w:val="left" w:pos="900"/>
        </w:tabs>
        <w:spacing w:line="360" w:lineRule="auto"/>
        <w:ind w:hanging="1224"/>
        <w:jc w:val="both"/>
        <w:rPr>
          <w:b/>
          <w:bCs/>
          <w:sz w:val="36"/>
        </w:rPr>
      </w:pPr>
      <w:r w:rsidRPr="009F3C71">
        <w:rPr>
          <w:b/>
          <w:bCs/>
          <w:sz w:val="36"/>
        </w:rPr>
        <w:t>Binomial Distribution</w:t>
      </w:r>
    </w:p>
    <w:p w14:paraId="6825F839" w14:textId="45B99972" w:rsidR="00C161F2" w:rsidRDefault="00C161F2" w:rsidP="00C161F2">
      <w:pPr>
        <w:tabs>
          <w:tab w:val="left" w:pos="360"/>
          <w:tab w:val="left" w:pos="990"/>
        </w:tabs>
        <w:spacing w:line="360" w:lineRule="auto"/>
        <w:jc w:val="both"/>
        <w:rPr>
          <w:rFonts w:ascii="Segoe UI" w:hAnsi="Segoe UI" w:cs="Segoe UI"/>
        </w:rPr>
      </w:pPr>
      <w:r w:rsidRPr="009F3C71">
        <w:rPr>
          <w:rFonts w:ascii="Segoe UI" w:hAnsi="Segoe UI" w:cs="Segoe UI"/>
        </w:rPr>
        <w:t xml:space="preserve">The Binomial distribution extends the Bernoulli distribution to multiple independent trials. It models the number of successes in a fixed number of trials, denoted by 'n'. </w:t>
      </w: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'p', through MLE, </w:t>
      </w:r>
      <w:del w:id="393" w:author="Mahshid Jafarpour" w:date="2023-12-04T01:34:00Z">
        <w:r w:rsidRPr="009F3C71" w:rsidDel="00F6664E">
          <w:rPr>
            <w:rFonts w:ascii="Segoe UI" w:hAnsi="Segoe UI" w:cs="Segoe UI"/>
          </w:rPr>
          <w:delText>and</w:delText>
        </w:r>
      </w:del>
      <w:ins w:id="394" w:author="Mahshid Jafarpour" w:date="2023-12-04T01:34:00Z">
        <w:r w:rsidR="00F6664E">
          <w:rPr>
            <w:rFonts w:ascii="Segoe UI" w:hAnsi="Segoe UI" w:cs="Segoe UI"/>
          </w:rPr>
          <w:t>when</w:t>
        </w:r>
      </w:ins>
      <w:r w:rsidRPr="009F3C71">
        <w:rPr>
          <w:rFonts w:ascii="Segoe UI" w:hAnsi="Segoe UI" w:cs="Segoe UI"/>
        </w:rPr>
        <w:t xml:space="preserve"> 'n' is </w:t>
      </w:r>
      <w:del w:id="395" w:author="Mahshid Jafarpour" w:date="2023-12-04T01:34:00Z">
        <w:r w:rsidRPr="009F3C71" w:rsidDel="00F6664E">
          <w:rPr>
            <w:rFonts w:ascii="Segoe UI" w:hAnsi="Segoe UI" w:cs="Segoe UI"/>
          </w:rPr>
          <w:delText>user-specified</w:delText>
        </w:r>
      </w:del>
      <w:ins w:id="396" w:author="Mahshid Jafarpour" w:date="2023-12-04T01:34:00Z">
        <w:r w:rsidR="00F6664E">
          <w:rPr>
            <w:rFonts w:ascii="Segoe UI" w:hAnsi="Segoe UI" w:cs="Segoe UI"/>
          </w:rPr>
          <w:t>known and specified by the user</w:t>
        </w:r>
      </w:ins>
      <w:r w:rsidRPr="009F3C71">
        <w:rPr>
          <w:rFonts w:ascii="Segoe UI" w:hAnsi="Segoe UI" w:cs="Segoe UI"/>
        </w:rPr>
        <w:t>. It is Applicable in scenarios where there are a fixed number of independent trials, such as the number of successful attempts in a series of experiments.</w:t>
      </w:r>
      <w:r w:rsidR="00357EDF">
        <w:rPr>
          <w:rFonts w:ascii="Segoe UI" w:hAnsi="Segoe UI" w:cs="Segoe UI"/>
        </w:rPr>
        <w:t xml:space="preserve"> </w:t>
      </w:r>
      <w:r w:rsidR="00357EDF" w:rsidRPr="00357EDF">
        <w:rPr>
          <w:rFonts w:ascii="Segoe UI" w:hAnsi="Segoe UI" w:cs="Segoe UI"/>
        </w:rPr>
        <w:t>The following is an example demonstrating t</w:t>
      </w:r>
      <w:r w:rsidR="0061676C">
        <w:rPr>
          <w:rFonts w:ascii="Segoe UI" w:hAnsi="Segoe UI" w:cs="Segoe UI"/>
        </w:rPr>
        <w:t>he application of the code for B</w:t>
      </w:r>
      <w:r w:rsidR="00357EDF" w:rsidRPr="00357EDF">
        <w:rPr>
          <w:rFonts w:ascii="Segoe UI" w:hAnsi="Segoe UI" w:cs="Segoe UI"/>
        </w:rPr>
        <w:t>inomial data.</w:t>
      </w:r>
    </w:p>
    <w:p w14:paraId="13B088C3" w14:textId="77777777" w:rsidR="002D42A8" w:rsidRPr="004C5475"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Change w:id="397" w:author="Mahshid Jafarpour" w:date="2023-12-04T01:54: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00FF"/>
          <w:sz w:val="20"/>
          <w:szCs w:val="20"/>
        </w:rPr>
        <w:t>import</w:t>
      </w:r>
      <w:r w:rsidRPr="004C5475">
        <w:rPr>
          <w:rFonts w:ascii="Courier New" w:eastAsia="Times New Roman" w:hAnsi="Courier New" w:cs="Courier New"/>
          <w:b/>
          <w:bCs/>
          <w:color w:val="000000"/>
          <w:sz w:val="20"/>
          <w:szCs w:val="20"/>
          <w:rPrChange w:id="398" w:author="Mahshid Jafarpour" w:date="2023-12-04T01:53:00Z">
            <w:rPr>
              <w:rFonts w:ascii="Courier New" w:eastAsia="Times New Roman" w:hAnsi="Courier New" w:cs="Courier New"/>
              <w:color w:val="000000"/>
              <w:sz w:val="20"/>
              <w:szCs w:val="20"/>
            </w:rPr>
          </w:rPrChange>
        </w:rPr>
        <w:t xml:space="preserve"> </w:t>
      </w:r>
      <w:proofErr w:type="spellStart"/>
      <w:r w:rsidRPr="004C5475">
        <w:rPr>
          <w:rFonts w:ascii="Courier New" w:eastAsia="Times New Roman" w:hAnsi="Courier New" w:cs="Courier New"/>
          <w:b/>
          <w:bCs/>
          <w:noProof/>
          <w:color w:val="5B9BD5" w:themeColor="accent1"/>
          <w:sz w:val="20"/>
          <w:szCs w:val="20"/>
          <w:rPrChange w:id="399" w:author="Mahshid Jafarpour" w:date="2023-12-04T01:54:00Z">
            <w:rPr>
              <w:rFonts w:ascii="Courier New" w:eastAsia="Times New Roman" w:hAnsi="Courier New" w:cs="Courier New"/>
              <w:color w:val="000000"/>
              <w:sz w:val="20"/>
              <w:szCs w:val="20"/>
            </w:rPr>
          </w:rPrChange>
        </w:rPr>
        <w:t>DistFit</w:t>
      </w:r>
      <w:r w:rsidRPr="004C5475">
        <w:rPr>
          <w:rFonts w:ascii="Courier New" w:eastAsia="Times New Roman" w:hAnsi="Courier New" w:cs="Courier New"/>
          <w:b/>
          <w:bCs/>
          <w:noProof/>
          <w:color w:val="5B9BD5" w:themeColor="accent1"/>
          <w:sz w:val="20"/>
          <w:szCs w:val="20"/>
          <w:rPrChange w:id="400" w:author="Mahshid Jafarpour" w:date="2023-12-04T01:54:00Z">
            <w:rPr>
              <w:rFonts w:ascii="Courier New" w:eastAsia="Times New Roman" w:hAnsi="Courier New" w:cs="Courier New"/>
              <w:b/>
              <w:bCs/>
              <w:color w:val="000080"/>
              <w:sz w:val="20"/>
              <w:szCs w:val="20"/>
            </w:rPr>
          </w:rPrChange>
        </w:rPr>
        <w:t>.</w:t>
      </w:r>
      <w:r w:rsidRPr="004C5475">
        <w:rPr>
          <w:rFonts w:ascii="Courier New" w:eastAsia="Times New Roman" w:hAnsi="Courier New" w:cs="Courier New"/>
          <w:b/>
          <w:bCs/>
          <w:noProof/>
          <w:color w:val="5B9BD5" w:themeColor="accent1"/>
          <w:sz w:val="20"/>
          <w:szCs w:val="20"/>
          <w:rPrChange w:id="401" w:author="Mahshid Jafarpour" w:date="2023-12-04T01:54:00Z">
            <w:rPr>
              <w:rFonts w:ascii="Courier New" w:eastAsia="Times New Roman" w:hAnsi="Courier New" w:cs="Courier New"/>
              <w:color w:val="000000"/>
              <w:sz w:val="20"/>
              <w:szCs w:val="20"/>
            </w:rPr>
          </w:rPrChange>
        </w:rPr>
        <w:t>distfit</w:t>
      </w:r>
      <w:proofErr w:type="spellEnd"/>
      <w:r w:rsidRPr="004C5475">
        <w:rPr>
          <w:rFonts w:ascii="Courier New" w:eastAsia="Times New Roman" w:hAnsi="Courier New" w:cs="Courier New"/>
          <w:b/>
          <w:bCs/>
          <w:color w:val="000000"/>
          <w:sz w:val="20"/>
          <w:szCs w:val="20"/>
          <w:rPrChange w:id="402"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color w:val="0000FF"/>
          <w:sz w:val="20"/>
          <w:szCs w:val="20"/>
        </w:rPr>
        <w:t>as</w:t>
      </w:r>
      <w:r w:rsidRPr="004C5475">
        <w:rPr>
          <w:rFonts w:ascii="Courier New" w:eastAsia="Times New Roman" w:hAnsi="Courier New" w:cs="Courier New"/>
          <w:b/>
          <w:bCs/>
          <w:color w:val="000000"/>
          <w:sz w:val="20"/>
          <w:szCs w:val="20"/>
          <w:rPrChange w:id="403" w:author="Mahshid Jafarpour" w:date="2023-12-04T01:53:00Z">
            <w:rPr>
              <w:rFonts w:ascii="Courier New" w:eastAsia="Times New Roman" w:hAnsi="Courier New" w:cs="Courier New"/>
              <w:color w:val="000000"/>
              <w:sz w:val="20"/>
              <w:szCs w:val="20"/>
            </w:rPr>
          </w:rPrChange>
        </w:rPr>
        <w:t xml:space="preserve"> </w:t>
      </w:r>
      <w:proofErr w:type="spellStart"/>
      <w:proofErr w:type="gramStart"/>
      <w:r w:rsidRPr="004C5475">
        <w:rPr>
          <w:rFonts w:ascii="Courier New" w:eastAsia="Times New Roman" w:hAnsi="Courier New" w:cs="Courier New"/>
          <w:b/>
          <w:bCs/>
          <w:noProof/>
          <w:color w:val="5B9BD5" w:themeColor="accent1"/>
          <w:sz w:val="20"/>
          <w:szCs w:val="20"/>
          <w:rPrChange w:id="404" w:author="Mahshid Jafarpour" w:date="2023-12-04T01:54:00Z">
            <w:rPr>
              <w:rFonts w:ascii="Courier New" w:eastAsia="Times New Roman" w:hAnsi="Courier New" w:cs="Courier New"/>
              <w:color w:val="000000"/>
              <w:sz w:val="20"/>
              <w:szCs w:val="20"/>
            </w:rPr>
          </w:rPrChange>
        </w:rPr>
        <w:t>dft</w:t>
      </w:r>
      <w:proofErr w:type="spellEnd"/>
      <w:proofErr w:type="gramEnd"/>
    </w:p>
    <w:p w14:paraId="767B6373" w14:textId="77777777" w:rsidR="002D42A8" w:rsidRPr="004C5475"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Change w:id="405" w:author="Mahshid Jafarpour" w:date="2023-12-04T01:55: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00FF"/>
          <w:sz w:val="20"/>
          <w:szCs w:val="20"/>
        </w:rPr>
        <w:t>import</w:t>
      </w:r>
      <w:r w:rsidRPr="004C5475">
        <w:rPr>
          <w:rFonts w:ascii="Courier New" w:eastAsia="Times New Roman" w:hAnsi="Courier New" w:cs="Courier New"/>
          <w:b/>
          <w:bCs/>
          <w:color w:val="000000"/>
          <w:sz w:val="20"/>
          <w:szCs w:val="20"/>
          <w:rPrChange w:id="406"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noProof/>
          <w:color w:val="5B9BD5" w:themeColor="accent1"/>
          <w:sz w:val="20"/>
          <w:szCs w:val="20"/>
          <w:rPrChange w:id="407" w:author="Mahshid Jafarpour" w:date="2023-12-04T01:54:00Z">
            <w:rPr>
              <w:rFonts w:ascii="Courier New" w:eastAsia="Times New Roman" w:hAnsi="Courier New" w:cs="Courier New"/>
              <w:color w:val="000000"/>
              <w:sz w:val="20"/>
              <w:szCs w:val="20"/>
            </w:rPr>
          </w:rPrChange>
        </w:rPr>
        <w:t>DistFit</w:t>
      </w:r>
      <w:r w:rsidRPr="004C5475">
        <w:rPr>
          <w:rFonts w:ascii="Courier New" w:eastAsia="Times New Roman" w:hAnsi="Courier New" w:cs="Courier New"/>
          <w:b/>
          <w:bCs/>
          <w:noProof/>
          <w:color w:val="5B9BD5" w:themeColor="accent1"/>
          <w:sz w:val="20"/>
          <w:szCs w:val="20"/>
          <w:rPrChange w:id="408" w:author="Mahshid Jafarpour" w:date="2023-12-04T01:54:00Z">
            <w:rPr>
              <w:rFonts w:ascii="Courier New" w:eastAsia="Times New Roman" w:hAnsi="Courier New" w:cs="Courier New"/>
              <w:b/>
              <w:bCs/>
              <w:color w:val="000080"/>
              <w:sz w:val="20"/>
              <w:szCs w:val="20"/>
            </w:rPr>
          </w:rPrChange>
        </w:rPr>
        <w:t>.</w:t>
      </w:r>
      <w:r w:rsidRPr="004C5475">
        <w:rPr>
          <w:rFonts w:ascii="Courier New" w:eastAsia="Times New Roman" w:hAnsi="Courier New" w:cs="Courier New"/>
          <w:b/>
          <w:bCs/>
          <w:noProof/>
          <w:color w:val="5B9BD5" w:themeColor="accent1"/>
          <w:sz w:val="20"/>
          <w:szCs w:val="20"/>
          <w:rPrChange w:id="409" w:author="Mahshid Jafarpour" w:date="2023-12-04T01:54:00Z">
            <w:rPr>
              <w:rFonts w:ascii="Courier New" w:eastAsia="Times New Roman" w:hAnsi="Courier New" w:cs="Courier New"/>
              <w:color w:val="000000"/>
              <w:sz w:val="20"/>
              <w:szCs w:val="20"/>
            </w:rPr>
          </w:rPrChange>
        </w:rPr>
        <w:t>datagen</w:t>
      </w:r>
      <w:r w:rsidRPr="004C5475">
        <w:rPr>
          <w:rFonts w:ascii="Courier New" w:eastAsia="Times New Roman" w:hAnsi="Courier New" w:cs="Courier New"/>
          <w:b/>
          <w:bCs/>
          <w:color w:val="000000"/>
          <w:sz w:val="20"/>
          <w:szCs w:val="20"/>
          <w:rPrChange w:id="410"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color w:val="0000FF"/>
          <w:sz w:val="20"/>
          <w:szCs w:val="20"/>
        </w:rPr>
        <w:t>as</w:t>
      </w:r>
      <w:r w:rsidRPr="004C5475">
        <w:rPr>
          <w:rFonts w:ascii="Courier New" w:eastAsia="Times New Roman" w:hAnsi="Courier New" w:cs="Courier New"/>
          <w:b/>
          <w:bCs/>
          <w:color w:val="000000"/>
          <w:sz w:val="20"/>
          <w:szCs w:val="20"/>
          <w:rPrChange w:id="411" w:author="Mahshid Jafarpour" w:date="2023-12-04T01:53:00Z">
            <w:rPr>
              <w:rFonts w:ascii="Courier New" w:eastAsia="Times New Roman" w:hAnsi="Courier New" w:cs="Courier New"/>
              <w:color w:val="000000"/>
              <w:sz w:val="20"/>
              <w:szCs w:val="20"/>
            </w:rPr>
          </w:rPrChange>
        </w:rPr>
        <w:t xml:space="preserve"> </w:t>
      </w:r>
      <w:proofErr w:type="spellStart"/>
      <w:proofErr w:type="gramStart"/>
      <w:r w:rsidRPr="004C5475">
        <w:rPr>
          <w:rFonts w:ascii="Courier New" w:eastAsia="Times New Roman" w:hAnsi="Courier New" w:cs="Courier New"/>
          <w:b/>
          <w:bCs/>
          <w:noProof/>
          <w:color w:val="5B9BD5" w:themeColor="accent1"/>
          <w:sz w:val="20"/>
          <w:szCs w:val="20"/>
          <w:rPrChange w:id="412" w:author="Mahshid Jafarpour" w:date="2023-12-04T01:55:00Z">
            <w:rPr>
              <w:rFonts w:ascii="Courier New" w:eastAsia="Times New Roman" w:hAnsi="Courier New" w:cs="Courier New"/>
              <w:color w:val="000000"/>
              <w:sz w:val="20"/>
              <w:szCs w:val="20"/>
            </w:rPr>
          </w:rPrChange>
        </w:rPr>
        <w:t>dgn</w:t>
      </w:r>
      <w:proofErr w:type="spellEnd"/>
      <w:proofErr w:type="gramEnd"/>
    </w:p>
    <w:p w14:paraId="76A31EF9"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413"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00FF"/>
          <w:sz w:val="20"/>
          <w:szCs w:val="20"/>
        </w:rPr>
        <w:t>import</w:t>
      </w:r>
      <w:r w:rsidRPr="004C5475">
        <w:rPr>
          <w:rFonts w:ascii="Courier New" w:eastAsia="Times New Roman" w:hAnsi="Courier New" w:cs="Courier New"/>
          <w:b/>
          <w:bCs/>
          <w:color w:val="000000"/>
          <w:sz w:val="20"/>
          <w:szCs w:val="20"/>
          <w:rPrChange w:id="414" w:author="Mahshid Jafarpour" w:date="2023-12-04T01:53:00Z">
            <w:rPr>
              <w:rFonts w:ascii="Courier New" w:eastAsia="Times New Roman" w:hAnsi="Courier New" w:cs="Courier New"/>
              <w:color w:val="000000"/>
              <w:sz w:val="20"/>
              <w:szCs w:val="20"/>
            </w:rPr>
          </w:rPrChange>
        </w:rPr>
        <w:t xml:space="preserve"> </w:t>
      </w:r>
      <w:proofErr w:type="spellStart"/>
      <w:r w:rsidRPr="004C5475">
        <w:rPr>
          <w:rFonts w:ascii="Courier New" w:eastAsia="Times New Roman" w:hAnsi="Courier New" w:cs="Courier New"/>
          <w:b/>
          <w:bCs/>
          <w:noProof/>
          <w:color w:val="5B9BD5" w:themeColor="accent1"/>
          <w:sz w:val="20"/>
          <w:szCs w:val="20"/>
          <w:rPrChange w:id="415" w:author="Mahshid Jafarpour" w:date="2023-12-04T01:54:00Z">
            <w:rPr>
              <w:rFonts w:ascii="Courier New" w:eastAsia="Times New Roman" w:hAnsi="Courier New" w:cs="Courier New"/>
              <w:color w:val="000000"/>
              <w:sz w:val="20"/>
              <w:szCs w:val="20"/>
            </w:rPr>
          </w:rPrChange>
        </w:rPr>
        <w:t>DistFit</w:t>
      </w:r>
      <w:r w:rsidRPr="004C5475">
        <w:rPr>
          <w:rFonts w:ascii="Courier New" w:eastAsia="Times New Roman" w:hAnsi="Courier New" w:cs="Courier New"/>
          <w:b/>
          <w:bCs/>
          <w:noProof/>
          <w:color w:val="5B9BD5" w:themeColor="accent1"/>
          <w:sz w:val="20"/>
          <w:szCs w:val="20"/>
          <w:rPrChange w:id="416" w:author="Mahshid Jafarpour" w:date="2023-12-04T01:54:00Z">
            <w:rPr>
              <w:rFonts w:ascii="Courier New" w:eastAsia="Times New Roman" w:hAnsi="Courier New" w:cs="Courier New"/>
              <w:b/>
              <w:bCs/>
              <w:color w:val="000080"/>
              <w:sz w:val="20"/>
              <w:szCs w:val="20"/>
            </w:rPr>
          </w:rPrChange>
        </w:rPr>
        <w:t>.</w:t>
      </w:r>
      <w:r w:rsidRPr="004C5475">
        <w:rPr>
          <w:rFonts w:ascii="Courier New" w:eastAsia="Times New Roman" w:hAnsi="Courier New" w:cs="Courier New"/>
          <w:b/>
          <w:bCs/>
          <w:noProof/>
          <w:color w:val="5B9BD5" w:themeColor="accent1"/>
          <w:sz w:val="20"/>
          <w:szCs w:val="20"/>
          <w:rPrChange w:id="417" w:author="Mahshid Jafarpour" w:date="2023-12-04T01:54:00Z">
            <w:rPr>
              <w:rFonts w:ascii="Courier New" w:eastAsia="Times New Roman" w:hAnsi="Courier New" w:cs="Courier New"/>
              <w:color w:val="000000"/>
              <w:sz w:val="20"/>
              <w:szCs w:val="20"/>
            </w:rPr>
          </w:rPrChange>
        </w:rPr>
        <w:t>gof</w:t>
      </w:r>
      <w:proofErr w:type="spellEnd"/>
      <w:r w:rsidRPr="004C5475">
        <w:rPr>
          <w:rFonts w:ascii="Courier New" w:eastAsia="Times New Roman" w:hAnsi="Courier New" w:cs="Courier New"/>
          <w:b/>
          <w:bCs/>
          <w:color w:val="000000"/>
          <w:sz w:val="20"/>
          <w:szCs w:val="20"/>
          <w:rPrChange w:id="418"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color w:val="0000FF"/>
          <w:sz w:val="20"/>
          <w:szCs w:val="20"/>
        </w:rPr>
        <w:t>as</w:t>
      </w:r>
      <w:r w:rsidRPr="004C5475">
        <w:rPr>
          <w:rFonts w:ascii="Courier New" w:eastAsia="Times New Roman" w:hAnsi="Courier New" w:cs="Courier New"/>
          <w:b/>
          <w:bCs/>
          <w:color w:val="000000"/>
          <w:sz w:val="20"/>
          <w:szCs w:val="20"/>
          <w:rPrChange w:id="419" w:author="Mahshid Jafarpour" w:date="2023-12-04T01:53:00Z">
            <w:rPr>
              <w:rFonts w:ascii="Courier New" w:eastAsia="Times New Roman" w:hAnsi="Courier New" w:cs="Courier New"/>
              <w:color w:val="000000"/>
              <w:sz w:val="20"/>
              <w:szCs w:val="20"/>
            </w:rPr>
          </w:rPrChange>
        </w:rPr>
        <w:t xml:space="preserve"> </w:t>
      </w:r>
      <w:proofErr w:type="spellStart"/>
      <w:proofErr w:type="gramStart"/>
      <w:r w:rsidRPr="004C5475">
        <w:rPr>
          <w:rFonts w:ascii="Courier New" w:eastAsia="Times New Roman" w:hAnsi="Courier New" w:cs="Courier New"/>
          <w:b/>
          <w:bCs/>
          <w:color w:val="000000"/>
          <w:sz w:val="20"/>
          <w:szCs w:val="20"/>
          <w:rPrChange w:id="420" w:author="Mahshid Jafarpour" w:date="2023-12-04T01:53:00Z">
            <w:rPr>
              <w:rFonts w:ascii="Courier New" w:eastAsia="Times New Roman" w:hAnsi="Courier New" w:cs="Courier New"/>
              <w:color w:val="000000"/>
              <w:sz w:val="20"/>
              <w:szCs w:val="20"/>
            </w:rPr>
          </w:rPrChange>
        </w:rPr>
        <w:t>g</w:t>
      </w:r>
      <w:r w:rsidRPr="004C5475">
        <w:rPr>
          <w:rFonts w:ascii="Courier New" w:eastAsia="Times New Roman" w:hAnsi="Courier New" w:cs="Courier New"/>
          <w:b/>
          <w:bCs/>
          <w:noProof/>
          <w:color w:val="5B9BD5" w:themeColor="accent1"/>
          <w:sz w:val="20"/>
          <w:szCs w:val="20"/>
          <w:rPrChange w:id="421" w:author="Mahshid Jafarpour" w:date="2023-12-04T01:55:00Z">
            <w:rPr>
              <w:rFonts w:ascii="Courier New" w:eastAsia="Times New Roman" w:hAnsi="Courier New" w:cs="Courier New"/>
              <w:color w:val="000000"/>
              <w:sz w:val="20"/>
              <w:szCs w:val="20"/>
            </w:rPr>
          </w:rPrChange>
        </w:rPr>
        <w:t>of</w:t>
      </w:r>
      <w:proofErr w:type="spellEnd"/>
      <w:proofErr w:type="gramEnd"/>
    </w:p>
    <w:p w14:paraId="6AE81B62"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422" w:author="Mahshid Jafarpour" w:date="2023-12-04T01:53:00Z">
            <w:rPr>
              <w:rFonts w:ascii="Courier New" w:eastAsia="Times New Roman" w:hAnsi="Courier New" w:cs="Courier New"/>
              <w:color w:val="000000"/>
              <w:sz w:val="20"/>
              <w:szCs w:val="20"/>
            </w:rPr>
          </w:rPrChange>
        </w:rPr>
      </w:pPr>
    </w:p>
    <w:p w14:paraId="656F7237" w14:textId="2E454190"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423"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8000"/>
          <w:sz w:val="20"/>
          <w:szCs w:val="20"/>
          <w:rPrChange w:id="424" w:author="Mahshid Jafarpour" w:date="2023-12-04T01:53:00Z">
            <w:rPr>
              <w:rFonts w:ascii="Courier New" w:eastAsia="Times New Roman" w:hAnsi="Courier New" w:cs="Courier New"/>
              <w:color w:val="008000"/>
              <w:sz w:val="20"/>
              <w:szCs w:val="20"/>
            </w:rPr>
          </w:rPrChange>
        </w:rPr>
        <w:t xml:space="preserve"># Generate data from a </w:t>
      </w:r>
      <w:del w:id="425" w:author="Mahshid Jafarpour" w:date="2023-12-04T01:35:00Z">
        <w:r w:rsidRPr="004C5475" w:rsidDel="00BD3117">
          <w:rPr>
            <w:rFonts w:ascii="Courier New" w:eastAsia="Times New Roman" w:hAnsi="Courier New" w:cs="Courier New"/>
            <w:b/>
            <w:bCs/>
            <w:color w:val="008000"/>
            <w:sz w:val="20"/>
            <w:szCs w:val="20"/>
            <w:rPrChange w:id="426" w:author="Mahshid Jafarpour" w:date="2023-12-04T01:53:00Z">
              <w:rPr>
                <w:rFonts w:ascii="Courier New" w:eastAsia="Times New Roman" w:hAnsi="Courier New" w:cs="Courier New"/>
                <w:color w:val="008000"/>
                <w:sz w:val="20"/>
                <w:szCs w:val="20"/>
              </w:rPr>
            </w:rPrChange>
          </w:rPr>
          <w:delText xml:space="preserve">uniform </w:delText>
        </w:r>
      </w:del>
      <w:ins w:id="427" w:author="Mahshid Jafarpour" w:date="2023-12-04T01:35:00Z">
        <w:r w:rsidR="00BD3117" w:rsidRPr="004C5475">
          <w:rPr>
            <w:rFonts w:ascii="Courier New" w:eastAsia="Times New Roman" w:hAnsi="Courier New" w:cs="Courier New"/>
            <w:b/>
            <w:bCs/>
            <w:color w:val="008000"/>
            <w:sz w:val="20"/>
            <w:szCs w:val="20"/>
            <w:rPrChange w:id="428" w:author="Mahshid Jafarpour" w:date="2023-12-04T01:53:00Z">
              <w:rPr>
                <w:rFonts w:ascii="Courier New" w:eastAsia="Times New Roman" w:hAnsi="Courier New" w:cs="Courier New"/>
                <w:color w:val="008000"/>
                <w:sz w:val="20"/>
                <w:szCs w:val="20"/>
              </w:rPr>
            </w:rPrChange>
          </w:rPr>
          <w:t>binomial</w:t>
        </w:r>
        <w:r w:rsidR="00BD3117" w:rsidRPr="004C5475">
          <w:rPr>
            <w:rFonts w:ascii="Courier New" w:eastAsia="Times New Roman" w:hAnsi="Courier New" w:cs="Courier New"/>
            <w:b/>
            <w:bCs/>
            <w:color w:val="008000"/>
            <w:sz w:val="20"/>
            <w:szCs w:val="20"/>
            <w:rPrChange w:id="429" w:author="Mahshid Jafarpour" w:date="2023-12-04T01:53:00Z">
              <w:rPr>
                <w:rFonts w:ascii="Courier New" w:eastAsia="Times New Roman" w:hAnsi="Courier New" w:cs="Courier New"/>
                <w:color w:val="008000"/>
                <w:sz w:val="20"/>
                <w:szCs w:val="20"/>
              </w:rPr>
            </w:rPrChange>
          </w:rPr>
          <w:t xml:space="preserve"> </w:t>
        </w:r>
      </w:ins>
      <w:r w:rsidRPr="004C5475">
        <w:rPr>
          <w:rFonts w:ascii="Courier New" w:eastAsia="Times New Roman" w:hAnsi="Courier New" w:cs="Courier New"/>
          <w:b/>
          <w:bCs/>
          <w:color w:val="008000"/>
          <w:sz w:val="20"/>
          <w:szCs w:val="20"/>
          <w:rPrChange w:id="430" w:author="Mahshid Jafarpour" w:date="2023-12-04T01:53:00Z">
            <w:rPr>
              <w:rFonts w:ascii="Courier New" w:eastAsia="Times New Roman" w:hAnsi="Courier New" w:cs="Courier New"/>
              <w:color w:val="008000"/>
              <w:sz w:val="20"/>
              <w:szCs w:val="20"/>
            </w:rPr>
          </w:rPrChange>
        </w:rPr>
        <w:t>distribution</w:t>
      </w:r>
    </w:p>
    <w:p w14:paraId="7F7D8C4E" w14:textId="77777777" w:rsidR="002D42A8" w:rsidRPr="004C5475" w:rsidRDefault="002D42A8" w:rsidP="004C5475">
      <w:pPr>
        <w:pStyle w:val="code"/>
        <w:rPr>
          <w:rPrChange w:id="431" w:author="Mahshid Jafarpour" w:date="2023-12-04T01:54:00Z">
            <w:rPr>
              <w:rFonts w:ascii="Courier New" w:eastAsia="Times New Roman" w:hAnsi="Courier New" w:cs="Courier New"/>
              <w:color w:val="000000"/>
              <w:sz w:val="20"/>
              <w:szCs w:val="20"/>
            </w:rPr>
          </w:rPrChange>
        </w:rPr>
        <w:pPrChange w:id="432" w:author="Mahshid Jafarpour" w:date="2023-12-04T01:54:00Z">
          <w:pPr>
            <w:shd w:val="clear" w:color="auto" w:fill="FFFFFF"/>
            <w:spacing w:after="0" w:line="240" w:lineRule="auto"/>
          </w:pPr>
        </w:pPrChange>
      </w:pPr>
      <w:proofErr w:type="spellStart"/>
      <w:r w:rsidRPr="004C5475">
        <w:rPr>
          <w:rPrChange w:id="433" w:author="Mahshid Jafarpour" w:date="2023-12-04T01:54:00Z">
            <w:rPr>
              <w:rFonts w:ascii="Courier New" w:eastAsia="Times New Roman" w:hAnsi="Courier New" w:cs="Courier New"/>
              <w:b/>
              <w:bCs/>
              <w:color w:val="000000"/>
              <w:sz w:val="20"/>
              <w:szCs w:val="20"/>
            </w:rPr>
          </w:rPrChange>
        </w:rPr>
        <w:t>data_dist</w:t>
      </w:r>
      <w:proofErr w:type="spellEnd"/>
      <w:r w:rsidRPr="004C5475">
        <w:rPr>
          <w:rPrChange w:id="434" w:author="Mahshid Jafarpour" w:date="2023-12-04T01:54:00Z">
            <w:rPr>
              <w:rFonts w:ascii="Courier New" w:eastAsia="Times New Roman" w:hAnsi="Courier New" w:cs="Courier New"/>
              <w:b/>
              <w:bCs/>
              <w:color w:val="000000"/>
              <w:sz w:val="20"/>
              <w:szCs w:val="20"/>
            </w:rPr>
          </w:rPrChange>
        </w:rPr>
        <w:t xml:space="preserve"> </w:t>
      </w:r>
      <w:r w:rsidRPr="004C5475">
        <w:rPr>
          <w:rPrChange w:id="435" w:author="Mahshid Jafarpour" w:date="2023-12-04T01:54:00Z">
            <w:rPr>
              <w:rFonts w:ascii="Courier New" w:eastAsia="Times New Roman" w:hAnsi="Courier New" w:cs="Courier New"/>
              <w:b/>
              <w:bCs/>
              <w:color w:val="000080"/>
              <w:sz w:val="20"/>
              <w:szCs w:val="20"/>
            </w:rPr>
          </w:rPrChange>
        </w:rPr>
        <w:t>=</w:t>
      </w:r>
      <w:r w:rsidRPr="004C5475">
        <w:rPr>
          <w:rPrChange w:id="436" w:author="Mahshid Jafarpour" w:date="2023-12-04T01:54:00Z">
            <w:rPr>
              <w:rFonts w:ascii="Courier New" w:eastAsia="Times New Roman" w:hAnsi="Courier New" w:cs="Courier New"/>
              <w:b/>
              <w:bCs/>
              <w:color w:val="000000"/>
              <w:sz w:val="20"/>
              <w:szCs w:val="20"/>
            </w:rPr>
          </w:rPrChange>
        </w:rPr>
        <w:t xml:space="preserve"> </w:t>
      </w:r>
      <w:proofErr w:type="spellStart"/>
      <w:proofErr w:type="gramStart"/>
      <w:r w:rsidRPr="004C5475">
        <w:rPr>
          <w:rPrChange w:id="437" w:author="Mahshid Jafarpour" w:date="2023-12-04T01:54:00Z">
            <w:rPr>
              <w:rFonts w:ascii="Courier New" w:eastAsia="Times New Roman" w:hAnsi="Courier New" w:cs="Courier New"/>
              <w:b/>
              <w:bCs/>
              <w:color w:val="000000"/>
              <w:sz w:val="20"/>
              <w:szCs w:val="20"/>
            </w:rPr>
          </w:rPrChange>
        </w:rPr>
        <w:t>dgn</w:t>
      </w:r>
      <w:r w:rsidRPr="004C5475">
        <w:rPr>
          <w:rPrChange w:id="438" w:author="Mahshid Jafarpour" w:date="2023-12-04T01:54:00Z">
            <w:rPr>
              <w:rFonts w:ascii="Courier New" w:eastAsia="Times New Roman" w:hAnsi="Courier New" w:cs="Courier New"/>
              <w:b/>
              <w:bCs/>
              <w:color w:val="000080"/>
              <w:sz w:val="20"/>
              <w:szCs w:val="20"/>
            </w:rPr>
          </w:rPrChange>
        </w:rPr>
        <w:t>.</w:t>
      </w:r>
      <w:r w:rsidRPr="004C5475">
        <w:rPr>
          <w:rPrChange w:id="439" w:author="Mahshid Jafarpour" w:date="2023-12-04T01:54:00Z">
            <w:rPr>
              <w:rFonts w:ascii="Courier New" w:eastAsia="Times New Roman" w:hAnsi="Courier New" w:cs="Courier New"/>
              <w:b/>
              <w:bCs/>
              <w:color w:val="000000"/>
              <w:sz w:val="20"/>
              <w:szCs w:val="20"/>
            </w:rPr>
          </w:rPrChange>
        </w:rPr>
        <w:t>Datagen</w:t>
      </w:r>
      <w:proofErr w:type="spellEnd"/>
      <w:proofErr w:type="gramEnd"/>
      <w:r w:rsidRPr="004C5475">
        <w:rPr>
          <w:rPrChange w:id="440" w:author="Mahshid Jafarpour" w:date="2023-12-04T01:54:00Z">
            <w:rPr>
              <w:rFonts w:ascii="Courier New" w:eastAsia="Times New Roman" w:hAnsi="Courier New" w:cs="Courier New"/>
              <w:b/>
              <w:bCs/>
              <w:color w:val="000080"/>
              <w:sz w:val="20"/>
              <w:szCs w:val="20"/>
            </w:rPr>
          </w:rPrChange>
        </w:rPr>
        <w:t>(</w:t>
      </w:r>
      <w:proofErr w:type="spellStart"/>
      <w:r w:rsidRPr="004C5475">
        <w:rPr>
          <w:rPrChange w:id="441" w:author="Mahshid Jafarpour" w:date="2023-12-04T01:54:00Z">
            <w:rPr>
              <w:rFonts w:ascii="Courier New" w:eastAsia="Times New Roman" w:hAnsi="Courier New" w:cs="Courier New"/>
              <w:b/>
              <w:bCs/>
              <w:color w:val="000000"/>
              <w:sz w:val="20"/>
              <w:szCs w:val="20"/>
            </w:rPr>
          </w:rPrChange>
        </w:rPr>
        <w:t>dist_type</w:t>
      </w:r>
      <w:proofErr w:type="spellEnd"/>
      <w:r w:rsidRPr="004C5475">
        <w:rPr>
          <w:rPrChange w:id="442" w:author="Mahshid Jafarpour" w:date="2023-12-04T01:54:00Z">
            <w:rPr>
              <w:rFonts w:ascii="Courier New" w:eastAsia="Times New Roman" w:hAnsi="Courier New" w:cs="Courier New"/>
              <w:b/>
              <w:bCs/>
              <w:color w:val="000080"/>
              <w:sz w:val="20"/>
              <w:szCs w:val="20"/>
            </w:rPr>
          </w:rPrChange>
        </w:rPr>
        <w:t>=</w:t>
      </w:r>
      <w:r w:rsidRPr="004C5475">
        <w:rPr>
          <w:color w:val="808080"/>
        </w:rPr>
        <w:t>'binomial'</w:t>
      </w:r>
      <w:r w:rsidRPr="004C5475">
        <w:rPr>
          <w:color w:val="000080"/>
        </w:rPr>
        <w:t>,</w:t>
      </w:r>
      <w:r w:rsidRPr="004C5475">
        <w:rPr>
          <w:color w:val="000000"/>
        </w:rPr>
        <w:t xml:space="preserve"> </w:t>
      </w:r>
      <w:proofErr w:type="spellStart"/>
      <w:r w:rsidRPr="0064757B">
        <w:rPr>
          <w:rPrChange w:id="443" w:author="Mahshid Jafarpour" w:date="2023-12-04T01:58:00Z">
            <w:rPr>
              <w:rFonts w:ascii="Courier New" w:eastAsia="Times New Roman" w:hAnsi="Courier New" w:cs="Courier New"/>
              <w:b/>
              <w:bCs/>
              <w:color w:val="000000"/>
              <w:sz w:val="20"/>
              <w:szCs w:val="20"/>
            </w:rPr>
          </w:rPrChange>
        </w:rPr>
        <w:t>row_count</w:t>
      </w:r>
      <w:proofErr w:type="spellEnd"/>
      <w:r w:rsidRPr="0064757B">
        <w:rPr>
          <w:rPrChange w:id="444" w:author="Mahshid Jafarpour" w:date="2023-12-04T01:58:00Z">
            <w:rPr>
              <w:rFonts w:ascii="Courier New" w:eastAsia="Times New Roman" w:hAnsi="Courier New" w:cs="Courier New"/>
              <w:b/>
              <w:bCs/>
              <w:color w:val="000080"/>
              <w:sz w:val="20"/>
              <w:szCs w:val="20"/>
            </w:rPr>
          </w:rPrChange>
        </w:rPr>
        <w:t>=</w:t>
      </w:r>
      <w:r w:rsidRPr="004C5475">
        <w:rPr>
          <w:color w:val="FF0000"/>
        </w:rPr>
        <w:t>2000</w:t>
      </w:r>
      <w:r w:rsidRPr="004C5475">
        <w:rPr>
          <w:color w:val="000080"/>
        </w:rPr>
        <w:t>,</w:t>
      </w:r>
      <w:r w:rsidRPr="004C5475">
        <w:rPr>
          <w:color w:val="000000"/>
        </w:rPr>
        <w:t xml:space="preserve"> </w:t>
      </w:r>
      <w:r w:rsidRPr="0064757B">
        <w:rPr>
          <w:rPrChange w:id="445" w:author="Mahshid Jafarpour" w:date="2023-12-04T01:58:00Z">
            <w:rPr>
              <w:rFonts w:ascii="Courier New" w:eastAsia="Times New Roman" w:hAnsi="Courier New" w:cs="Courier New"/>
              <w:b/>
              <w:bCs/>
              <w:color w:val="000000"/>
              <w:sz w:val="20"/>
              <w:szCs w:val="20"/>
            </w:rPr>
          </w:rPrChange>
        </w:rPr>
        <w:t>par</w:t>
      </w:r>
      <w:r w:rsidRPr="0064757B">
        <w:rPr>
          <w:rPrChange w:id="446" w:author="Mahshid Jafarpour" w:date="2023-12-04T01:58:00Z">
            <w:rPr>
              <w:rFonts w:ascii="Courier New" w:eastAsia="Times New Roman" w:hAnsi="Courier New" w:cs="Courier New"/>
              <w:b/>
              <w:bCs/>
              <w:color w:val="000080"/>
              <w:sz w:val="20"/>
              <w:szCs w:val="20"/>
            </w:rPr>
          </w:rPrChange>
        </w:rPr>
        <w:t>=(</w:t>
      </w:r>
      <w:r w:rsidRPr="004C5475">
        <w:rPr>
          <w:color w:val="FF0000"/>
        </w:rPr>
        <w:t>10</w:t>
      </w:r>
      <w:r w:rsidRPr="0064757B">
        <w:rPr>
          <w:rPrChange w:id="447" w:author="Mahshid Jafarpour" w:date="2023-12-04T01:58:00Z">
            <w:rPr>
              <w:rFonts w:ascii="Courier New" w:eastAsia="Times New Roman" w:hAnsi="Courier New" w:cs="Courier New"/>
              <w:b/>
              <w:bCs/>
              <w:color w:val="000080"/>
              <w:sz w:val="20"/>
              <w:szCs w:val="20"/>
            </w:rPr>
          </w:rPrChange>
        </w:rPr>
        <w:t>,</w:t>
      </w:r>
      <w:r w:rsidRPr="004C5475">
        <w:rPr>
          <w:color w:val="000000"/>
        </w:rPr>
        <w:t xml:space="preserve"> </w:t>
      </w:r>
      <w:r w:rsidRPr="004C5475">
        <w:rPr>
          <w:color w:val="FF0000"/>
        </w:rPr>
        <w:t>0.7</w:t>
      </w:r>
      <w:r w:rsidRPr="0064757B">
        <w:rPr>
          <w:rPrChange w:id="448" w:author="Mahshid Jafarpour" w:date="2023-12-04T01:58:00Z">
            <w:rPr>
              <w:rFonts w:ascii="Courier New" w:eastAsia="Times New Roman" w:hAnsi="Courier New" w:cs="Courier New"/>
              <w:b/>
              <w:bCs/>
              <w:color w:val="000080"/>
              <w:sz w:val="20"/>
              <w:szCs w:val="20"/>
            </w:rPr>
          </w:rPrChange>
        </w:rPr>
        <w:t>),</w:t>
      </w:r>
      <w:r w:rsidRPr="0064757B">
        <w:rPr>
          <w:rPrChange w:id="449" w:author="Mahshid Jafarpour" w:date="2023-12-04T01:58:00Z">
            <w:rPr>
              <w:rFonts w:ascii="Courier New" w:eastAsia="Times New Roman" w:hAnsi="Courier New" w:cs="Courier New"/>
              <w:b/>
              <w:bCs/>
              <w:color w:val="000000"/>
              <w:sz w:val="20"/>
              <w:szCs w:val="20"/>
            </w:rPr>
          </w:rPrChange>
        </w:rPr>
        <w:t xml:space="preserve"> seed</w:t>
      </w:r>
      <w:r w:rsidRPr="0064757B">
        <w:rPr>
          <w:rPrChange w:id="450" w:author="Mahshid Jafarpour" w:date="2023-12-04T01:58:00Z">
            <w:rPr>
              <w:rFonts w:ascii="Courier New" w:eastAsia="Times New Roman" w:hAnsi="Courier New" w:cs="Courier New"/>
              <w:b/>
              <w:bCs/>
              <w:color w:val="000080"/>
              <w:sz w:val="20"/>
              <w:szCs w:val="20"/>
            </w:rPr>
          </w:rPrChange>
        </w:rPr>
        <w:t>=</w:t>
      </w:r>
      <w:r w:rsidRPr="004C5475">
        <w:rPr>
          <w:color w:val="FF0000"/>
        </w:rPr>
        <w:t>1</w:t>
      </w:r>
      <w:r w:rsidRPr="004C5475">
        <w:rPr>
          <w:rPrChange w:id="451" w:author="Mahshid Jafarpour" w:date="2023-12-04T01:54:00Z">
            <w:rPr>
              <w:rFonts w:ascii="Courier New" w:eastAsia="Times New Roman" w:hAnsi="Courier New" w:cs="Courier New"/>
              <w:b/>
              <w:bCs/>
              <w:color w:val="000080"/>
              <w:sz w:val="20"/>
              <w:szCs w:val="20"/>
            </w:rPr>
          </w:rPrChange>
        </w:rPr>
        <w:t>)</w:t>
      </w:r>
      <w:r w:rsidRPr="004C5475">
        <w:rPr>
          <w:rPrChange w:id="452" w:author="Mahshid Jafarpour" w:date="2023-12-04T01:54:00Z">
            <w:rPr>
              <w:rFonts w:ascii="Courier New" w:eastAsia="Times New Roman" w:hAnsi="Courier New" w:cs="Courier New"/>
              <w:color w:val="000000"/>
              <w:sz w:val="20"/>
              <w:szCs w:val="20"/>
            </w:rPr>
          </w:rPrChange>
        </w:rPr>
        <w:t xml:space="preserve"> </w:t>
      </w:r>
    </w:p>
    <w:p w14:paraId="0E7C94DC" w14:textId="77777777" w:rsidR="002D42A8" w:rsidRPr="004C5475" w:rsidRDefault="002D42A8" w:rsidP="004C5475">
      <w:pPr>
        <w:pStyle w:val="code"/>
        <w:rPr>
          <w:rPrChange w:id="453" w:author="Mahshid Jafarpour" w:date="2023-12-04T01:54:00Z">
            <w:rPr>
              <w:rFonts w:ascii="Courier New" w:eastAsia="Times New Roman" w:hAnsi="Courier New" w:cs="Courier New"/>
              <w:color w:val="000000"/>
              <w:sz w:val="20"/>
              <w:szCs w:val="20"/>
            </w:rPr>
          </w:rPrChange>
        </w:rPr>
        <w:pPrChange w:id="454" w:author="Mahshid Jafarpour" w:date="2023-12-04T01:54:00Z">
          <w:pPr>
            <w:shd w:val="clear" w:color="auto" w:fill="FFFFFF"/>
            <w:spacing w:after="0" w:line="240" w:lineRule="auto"/>
          </w:pPr>
        </w:pPrChange>
      </w:pPr>
      <w:r w:rsidRPr="004C5475">
        <w:rPr>
          <w:rPrChange w:id="455" w:author="Mahshid Jafarpour" w:date="2023-12-04T01:54:00Z">
            <w:rPr>
              <w:rFonts w:ascii="Courier New" w:eastAsia="Times New Roman" w:hAnsi="Courier New" w:cs="Courier New"/>
              <w:color w:val="000000"/>
              <w:sz w:val="20"/>
              <w:szCs w:val="20"/>
            </w:rPr>
          </w:rPrChange>
        </w:rPr>
        <w:t xml:space="preserve">data </w:t>
      </w:r>
      <w:r w:rsidRPr="004C5475">
        <w:rPr>
          <w:rPrChange w:id="456" w:author="Mahshid Jafarpour" w:date="2023-12-04T01:54:00Z">
            <w:rPr>
              <w:rFonts w:ascii="Courier New" w:eastAsia="Times New Roman" w:hAnsi="Courier New" w:cs="Courier New"/>
              <w:b/>
              <w:bCs/>
              <w:color w:val="000080"/>
              <w:sz w:val="20"/>
              <w:szCs w:val="20"/>
            </w:rPr>
          </w:rPrChange>
        </w:rPr>
        <w:t>=</w:t>
      </w:r>
      <w:r w:rsidRPr="004C5475">
        <w:rPr>
          <w:rPrChange w:id="457" w:author="Mahshid Jafarpour" w:date="2023-12-04T01:54:00Z">
            <w:rPr>
              <w:rFonts w:ascii="Courier New" w:eastAsia="Times New Roman" w:hAnsi="Courier New" w:cs="Courier New"/>
              <w:color w:val="000000"/>
              <w:sz w:val="20"/>
              <w:szCs w:val="20"/>
            </w:rPr>
          </w:rPrChange>
        </w:rPr>
        <w:t xml:space="preserve"> </w:t>
      </w:r>
      <w:proofErr w:type="spellStart"/>
      <w:r w:rsidRPr="004C5475">
        <w:rPr>
          <w:rPrChange w:id="458" w:author="Mahshid Jafarpour" w:date="2023-12-04T01:54:00Z">
            <w:rPr>
              <w:rFonts w:ascii="Courier New" w:eastAsia="Times New Roman" w:hAnsi="Courier New" w:cs="Courier New"/>
              <w:color w:val="000000"/>
              <w:sz w:val="20"/>
              <w:szCs w:val="20"/>
            </w:rPr>
          </w:rPrChange>
        </w:rPr>
        <w:t>data_dist</w:t>
      </w:r>
      <w:r w:rsidRPr="004C5475">
        <w:rPr>
          <w:rPrChange w:id="459" w:author="Mahshid Jafarpour" w:date="2023-12-04T01:54:00Z">
            <w:rPr>
              <w:rFonts w:ascii="Courier New" w:eastAsia="Times New Roman" w:hAnsi="Courier New" w:cs="Courier New"/>
              <w:b/>
              <w:bCs/>
              <w:color w:val="000080"/>
              <w:sz w:val="20"/>
              <w:szCs w:val="20"/>
            </w:rPr>
          </w:rPrChange>
        </w:rPr>
        <w:t>.</w:t>
      </w:r>
      <w:r w:rsidRPr="004C5475">
        <w:rPr>
          <w:rPrChange w:id="460" w:author="Mahshid Jafarpour" w:date="2023-12-04T01:54:00Z">
            <w:rPr>
              <w:rFonts w:ascii="Courier New" w:eastAsia="Times New Roman" w:hAnsi="Courier New" w:cs="Courier New"/>
              <w:color w:val="000000"/>
              <w:sz w:val="20"/>
              <w:szCs w:val="20"/>
            </w:rPr>
          </w:rPrChange>
        </w:rPr>
        <w:t>data_</w:t>
      </w:r>
      <w:proofErr w:type="gramStart"/>
      <w:r w:rsidRPr="004C5475">
        <w:rPr>
          <w:rPrChange w:id="461" w:author="Mahshid Jafarpour" w:date="2023-12-04T01:54:00Z">
            <w:rPr>
              <w:rFonts w:ascii="Courier New" w:eastAsia="Times New Roman" w:hAnsi="Courier New" w:cs="Courier New"/>
              <w:color w:val="000000"/>
              <w:sz w:val="20"/>
              <w:szCs w:val="20"/>
            </w:rPr>
          </w:rPrChange>
        </w:rPr>
        <w:t>generation</w:t>
      </w:r>
      <w:proofErr w:type="spellEnd"/>
      <w:r w:rsidRPr="004C5475">
        <w:rPr>
          <w:rPrChange w:id="462" w:author="Mahshid Jafarpour" w:date="2023-12-04T01:54:00Z">
            <w:rPr>
              <w:rFonts w:ascii="Courier New" w:eastAsia="Times New Roman" w:hAnsi="Courier New" w:cs="Courier New"/>
              <w:b/>
              <w:bCs/>
              <w:color w:val="000080"/>
              <w:sz w:val="20"/>
              <w:szCs w:val="20"/>
            </w:rPr>
          </w:rPrChange>
        </w:rPr>
        <w:t>(</w:t>
      </w:r>
      <w:proofErr w:type="gramEnd"/>
      <w:r w:rsidRPr="004C5475">
        <w:rPr>
          <w:rPrChange w:id="463" w:author="Mahshid Jafarpour" w:date="2023-12-04T01:54:00Z">
            <w:rPr>
              <w:rFonts w:ascii="Courier New" w:eastAsia="Times New Roman" w:hAnsi="Courier New" w:cs="Courier New"/>
              <w:b/>
              <w:bCs/>
              <w:color w:val="000080"/>
              <w:sz w:val="20"/>
              <w:szCs w:val="20"/>
            </w:rPr>
          </w:rPrChange>
        </w:rPr>
        <w:t>)</w:t>
      </w:r>
    </w:p>
    <w:p w14:paraId="5C676D99"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464" w:author="Mahshid Jafarpour" w:date="2023-12-04T01:53:00Z">
            <w:rPr>
              <w:rFonts w:ascii="Courier New" w:eastAsia="Times New Roman" w:hAnsi="Courier New" w:cs="Courier New"/>
              <w:color w:val="000000"/>
              <w:sz w:val="20"/>
              <w:szCs w:val="20"/>
            </w:rPr>
          </w:rPrChange>
        </w:rPr>
      </w:pPr>
    </w:p>
    <w:p w14:paraId="06E470D6"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465"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8000"/>
          <w:sz w:val="20"/>
          <w:szCs w:val="20"/>
          <w:rPrChange w:id="466" w:author="Mahshid Jafarpour" w:date="2023-12-04T01:53:00Z">
            <w:rPr>
              <w:rFonts w:ascii="Courier New" w:eastAsia="Times New Roman" w:hAnsi="Courier New" w:cs="Courier New"/>
              <w:color w:val="008000"/>
              <w:sz w:val="20"/>
              <w:szCs w:val="20"/>
            </w:rPr>
          </w:rPrChange>
        </w:rPr>
        <w:t xml:space="preserve"># Estimate MLE parameters using </w:t>
      </w:r>
      <w:proofErr w:type="spellStart"/>
      <w:r w:rsidRPr="004C5475">
        <w:rPr>
          <w:rFonts w:ascii="Courier New" w:eastAsia="Times New Roman" w:hAnsi="Courier New" w:cs="Courier New"/>
          <w:b/>
          <w:bCs/>
          <w:color w:val="008000"/>
          <w:sz w:val="20"/>
          <w:szCs w:val="20"/>
          <w:rPrChange w:id="467" w:author="Mahshid Jafarpour" w:date="2023-12-04T01:53:00Z">
            <w:rPr>
              <w:rFonts w:ascii="Courier New" w:eastAsia="Times New Roman" w:hAnsi="Courier New" w:cs="Courier New"/>
              <w:color w:val="008000"/>
              <w:sz w:val="20"/>
              <w:szCs w:val="20"/>
            </w:rPr>
          </w:rPrChange>
        </w:rPr>
        <w:t>DistFit</w:t>
      </w:r>
      <w:proofErr w:type="spellEnd"/>
    </w:p>
    <w:p w14:paraId="04C96496"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468" w:author="Mahshid Jafarpour" w:date="2023-12-04T01:53:00Z">
            <w:rPr>
              <w:rFonts w:ascii="Courier New" w:eastAsia="Times New Roman" w:hAnsi="Courier New" w:cs="Courier New"/>
              <w:color w:val="000000"/>
              <w:sz w:val="20"/>
              <w:szCs w:val="20"/>
            </w:rPr>
          </w:rPrChange>
        </w:rPr>
      </w:pPr>
      <w:r w:rsidRPr="00FE7DE3">
        <w:rPr>
          <w:rFonts w:ascii="Courier New" w:eastAsia="Times New Roman" w:hAnsi="Courier New" w:cs="Courier New"/>
          <w:b/>
          <w:bCs/>
          <w:noProof/>
          <w:color w:val="5B9BD5" w:themeColor="accent1"/>
          <w:sz w:val="20"/>
          <w:szCs w:val="20"/>
          <w:rPrChange w:id="469" w:author="Mahshid Jafarpour" w:date="2023-12-04T01:55:00Z">
            <w:rPr>
              <w:rFonts w:ascii="Courier New" w:eastAsia="Times New Roman" w:hAnsi="Courier New" w:cs="Courier New"/>
              <w:color w:val="000000"/>
              <w:sz w:val="20"/>
              <w:szCs w:val="20"/>
            </w:rPr>
          </w:rPrChange>
        </w:rPr>
        <w:t xml:space="preserve">model </w:t>
      </w:r>
      <w:r w:rsidRPr="00FE7DE3">
        <w:rPr>
          <w:rFonts w:ascii="Courier New" w:eastAsia="Times New Roman" w:hAnsi="Courier New" w:cs="Courier New"/>
          <w:b/>
          <w:bCs/>
          <w:noProof/>
          <w:color w:val="5B9BD5" w:themeColor="accent1"/>
          <w:sz w:val="20"/>
          <w:szCs w:val="20"/>
          <w:rPrChange w:id="470" w:author="Mahshid Jafarpour" w:date="2023-12-04T01:55: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471" w:author="Mahshid Jafarpour" w:date="2023-12-04T01:55:00Z">
            <w:rPr>
              <w:rFonts w:ascii="Courier New" w:eastAsia="Times New Roman" w:hAnsi="Courier New" w:cs="Courier New"/>
              <w:color w:val="000000"/>
              <w:sz w:val="20"/>
              <w:szCs w:val="20"/>
            </w:rPr>
          </w:rPrChange>
        </w:rPr>
        <w:t xml:space="preserve"> </w:t>
      </w:r>
      <w:proofErr w:type="spellStart"/>
      <w:proofErr w:type="gramStart"/>
      <w:r w:rsidRPr="00FE7DE3">
        <w:rPr>
          <w:rFonts w:ascii="Courier New" w:eastAsia="Times New Roman" w:hAnsi="Courier New" w:cs="Courier New"/>
          <w:b/>
          <w:bCs/>
          <w:noProof/>
          <w:color w:val="5B9BD5" w:themeColor="accent1"/>
          <w:sz w:val="20"/>
          <w:szCs w:val="20"/>
          <w:rPrChange w:id="472" w:author="Mahshid Jafarpour" w:date="2023-12-04T01:55:00Z">
            <w:rPr>
              <w:rFonts w:ascii="Courier New" w:eastAsia="Times New Roman" w:hAnsi="Courier New" w:cs="Courier New"/>
              <w:color w:val="000000"/>
              <w:sz w:val="20"/>
              <w:szCs w:val="20"/>
            </w:rPr>
          </w:rPrChange>
        </w:rPr>
        <w:t>dft</w:t>
      </w:r>
      <w:r w:rsidRPr="00FE7DE3">
        <w:rPr>
          <w:rFonts w:ascii="Courier New" w:eastAsia="Times New Roman" w:hAnsi="Courier New" w:cs="Courier New"/>
          <w:b/>
          <w:bCs/>
          <w:noProof/>
          <w:color w:val="5B9BD5" w:themeColor="accent1"/>
          <w:sz w:val="20"/>
          <w:szCs w:val="20"/>
          <w:rPrChange w:id="473" w:author="Mahshid Jafarpour" w:date="2023-12-04T01:55: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474" w:author="Mahshid Jafarpour" w:date="2023-12-04T01:55:00Z">
            <w:rPr>
              <w:rFonts w:ascii="Courier New" w:eastAsia="Times New Roman" w:hAnsi="Courier New" w:cs="Courier New"/>
              <w:color w:val="000000"/>
              <w:sz w:val="20"/>
              <w:szCs w:val="20"/>
            </w:rPr>
          </w:rPrChange>
        </w:rPr>
        <w:t>Fitting</w:t>
      </w:r>
      <w:proofErr w:type="spellEnd"/>
      <w:proofErr w:type="gramEnd"/>
      <w:r w:rsidRPr="00FE7DE3">
        <w:rPr>
          <w:rFonts w:ascii="Courier New" w:eastAsia="Times New Roman" w:hAnsi="Courier New" w:cs="Courier New"/>
          <w:b/>
          <w:bCs/>
          <w:noProof/>
          <w:color w:val="5B9BD5" w:themeColor="accent1"/>
          <w:sz w:val="20"/>
          <w:szCs w:val="20"/>
          <w:rPrChange w:id="475" w:author="Mahshid Jafarpour" w:date="2023-12-04T01:55: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476" w:author="Mahshid Jafarpour" w:date="2023-12-04T01:55:00Z">
            <w:rPr>
              <w:rFonts w:ascii="Courier New" w:eastAsia="Times New Roman" w:hAnsi="Courier New" w:cs="Courier New"/>
              <w:color w:val="000000"/>
              <w:sz w:val="20"/>
              <w:szCs w:val="20"/>
            </w:rPr>
          </w:rPrChange>
        </w:rPr>
        <w:t>data</w:t>
      </w:r>
      <w:r w:rsidRPr="00FE7DE3">
        <w:rPr>
          <w:rFonts w:ascii="Courier New" w:eastAsia="Times New Roman" w:hAnsi="Courier New" w:cs="Courier New"/>
          <w:b/>
          <w:bCs/>
          <w:noProof/>
          <w:color w:val="5B9BD5" w:themeColor="accent1"/>
          <w:sz w:val="20"/>
          <w:szCs w:val="20"/>
          <w:rPrChange w:id="477" w:author="Mahshid Jafarpour" w:date="2023-12-04T01:55: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478" w:author="Mahshid Jafarpour" w:date="2023-12-04T01:55:00Z">
            <w:rPr>
              <w:rFonts w:ascii="Courier New" w:eastAsia="Times New Roman" w:hAnsi="Courier New" w:cs="Courier New"/>
              <w:color w:val="000000"/>
              <w:sz w:val="20"/>
              <w:szCs w:val="20"/>
            </w:rPr>
          </w:rPrChange>
        </w:rPr>
        <w:t xml:space="preserve"> </w:t>
      </w:r>
      <w:proofErr w:type="spellStart"/>
      <w:r w:rsidRPr="00FE7DE3">
        <w:rPr>
          <w:rFonts w:ascii="Courier New" w:eastAsia="Times New Roman" w:hAnsi="Courier New" w:cs="Courier New"/>
          <w:b/>
          <w:bCs/>
          <w:noProof/>
          <w:color w:val="5B9BD5" w:themeColor="accent1"/>
          <w:sz w:val="20"/>
          <w:szCs w:val="20"/>
          <w:rPrChange w:id="479" w:author="Mahshid Jafarpour" w:date="2023-12-04T01:55:00Z">
            <w:rPr>
              <w:rFonts w:ascii="Courier New" w:eastAsia="Times New Roman" w:hAnsi="Courier New" w:cs="Courier New"/>
              <w:color w:val="000000"/>
              <w:sz w:val="20"/>
              <w:szCs w:val="20"/>
            </w:rPr>
          </w:rPrChange>
        </w:rPr>
        <w:t>dist_type</w:t>
      </w:r>
      <w:proofErr w:type="spellEnd"/>
      <w:r w:rsidRPr="00FE7DE3">
        <w:rPr>
          <w:rFonts w:ascii="Courier New" w:eastAsia="Times New Roman" w:hAnsi="Courier New" w:cs="Courier New"/>
          <w:b/>
          <w:bCs/>
          <w:noProof/>
          <w:color w:val="5B9BD5" w:themeColor="accent1"/>
          <w:sz w:val="20"/>
          <w:szCs w:val="20"/>
          <w:rPrChange w:id="480" w:author="Mahshid Jafarpour" w:date="2023-12-04T01:55:00Z">
            <w:rPr>
              <w:rFonts w:ascii="Courier New" w:eastAsia="Times New Roman" w:hAnsi="Courier New" w:cs="Courier New"/>
              <w:b/>
              <w:bCs/>
              <w:color w:val="000080"/>
              <w:sz w:val="20"/>
              <w:szCs w:val="20"/>
            </w:rPr>
          </w:rPrChange>
        </w:rPr>
        <w:t>=</w:t>
      </w:r>
      <w:r w:rsidRPr="004C5475">
        <w:rPr>
          <w:rFonts w:ascii="Courier New" w:eastAsia="Times New Roman" w:hAnsi="Courier New" w:cs="Courier New"/>
          <w:b/>
          <w:bCs/>
          <w:color w:val="808080"/>
          <w:sz w:val="20"/>
          <w:szCs w:val="20"/>
          <w:rPrChange w:id="481" w:author="Mahshid Jafarpour" w:date="2023-12-04T01:53:00Z">
            <w:rPr>
              <w:rFonts w:ascii="Courier New" w:eastAsia="Times New Roman" w:hAnsi="Courier New" w:cs="Courier New"/>
              <w:color w:val="808080"/>
              <w:sz w:val="20"/>
              <w:szCs w:val="20"/>
            </w:rPr>
          </w:rPrChange>
        </w:rPr>
        <w:t>'binomial'</w:t>
      </w:r>
      <w:r w:rsidRPr="00FE7DE3">
        <w:rPr>
          <w:rFonts w:ascii="Courier New" w:eastAsia="Times New Roman" w:hAnsi="Courier New" w:cs="Courier New"/>
          <w:b/>
          <w:bCs/>
          <w:noProof/>
          <w:color w:val="5B9BD5" w:themeColor="accent1"/>
          <w:sz w:val="20"/>
          <w:szCs w:val="20"/>
          <w:rPrChange w:id="482"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483" w:author="Mahshid Jafarpour" w:date="2023-12-04T01:56:00Z">
            <w:rPr>
              <w:rFonts w:ascii="Courier New" w:eastAsia="Times New Roman" w:hAnsi="Courier New" w:cs="Courier New"/>
              <w:color w:val="000000"/>
              <w:sz w:val="20"/>
              <w:szCs w:val="20"/>
            </w:rPr>
          </w:rPrChange>
        </w:rPr>
        <w:t xml:space="preserve"> n</w:t>
      </w:r>
      <w:r w:rsidRPr="00FE7DE3">
        <w:rPr>
          <w:rFonts w:ascii="Courier New" w:eastAsia="Times New Roman" w:hAnsi="Courier New" w:cs="Courier New"/>
          <w:b/>
          <w:bCs/>
          <w:noProof/>
          <w:color w:val="5B9BD5" w:themeColor="accent1"/>
          <w:sz w:val="20"/>
          <w:szCs w:val="20"/>
          <w:rPrChange w:id="484"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FF0000"/>
          <w:sz w:val="20"/>
          <w:szCs w:val="20"/>
          <w:rPrChange w:id="485" w:author="Mahshid Jafarpour" w:date="2023-12-04T01:56:00Z">
            <w:rPr>
              <w:rFonts w:ascii="Courier New" w:eastAsia="Times New Roman" w:hAnsi="Courier New" w:cs="Courier New"/>
              <w:color w:val="FF0000"/>
              <w:sz w:val="20"/>
              <w:szCs w:val="20"/>
            </w:rPr>
          </w:rPrChange>
        </w:rPr>
        <w:t>10</w:t>
      </w:r>
      <w:r w:rsidRPr="00FE7DE3">
        <w:rPr>
          <w:rFonts w:ascii="Courier New" w:eastAsia="Times New Roman" w:hAnsi="Courier New" w:cs="Courier New"/>
          <w:b/>
          <w:bCs/>
          <w:noProof/>
          <w:color w:val="5B9BD5" w:themeColor="accent1"/>
          <w:sz w:val="20"/>
          <w:szCs w:val="20"/>
          <w:rPrChange w:id="486" w:author="Mahshid Jafarpour" w:date="2023-12-04T01:56:00Z">
            <w:rPr>
              <w:rFonts w:ascii="Courier New" w:eastAsia="Times New Roman" w:hAnsi="Courier New" w:cs="Courier New"/>
              <w:b/>
              <w:bCs/>
              <w:color w:val="000080"/>
              <w:sz w:val="20"/>
              <w:szCs w:val="20"/>
            </w:rPr>
          </w:rPrChange>
        </w:rPr>
        <w:t>)</w:t>
      </w:r>
    </w:p>
    <w:p w14:paraId="3D2493BA"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487"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0080"/>
          <w:sz w:val="20"/>
          <w:szCs w:val="20"/>
        </w:rPr>
        <w:t>(</w:t>
      </w:r>
      <w:proofErr w:type="spellStart"/>
      <w:proofErr w:type="gramStart"/>
      <w:r w:rsidRPr="004C5475">
        <w:rPr>
          <w:rFonts w:ascii="Courier New" w:eastAsia="Times New Roman" w:hAnsi="Courier New" w:cs="Courier New"/>
          <w:b/>
          <w:bCs/>
          <w:color w:val="000000"/>
          <w:sz w:val="20"/>
          <w:szCs w:val="20"/>
          <w:rPrChange w:id="488" w:author="Mahshid Jafarpour" w:date="2023-12-04T01:53:00Z">
            <w:rPr>
              <w:rFonts w:ascii="Courier New" w:eastAsia="Times New Roman" w:hAnsi="Courier New" w:cs="Courier New"/>
              <w:color w:val="000000"/>
              <w:sz w:val="20"/>
              <w:szCs w:val="20"/>
            </w:rPr>
          </w:rPrChange>
        </w:rPr>
        <w:t>n</w:t>
      </w:r>
      <w:r w:rsidRPr="004C5475">
        <w:rPr>
          <w:rFonts w:ascii="Courier New" w:eastAsia="Times New Roman" w:hAnsi="Courier New" w:cs="Courier New"/>
          <w:b/>
          <w:bCs/>
          <w:color w:val="000080"/>
          <w:sz w:val="20"/>
          <w:szCs w:val="20"/>
        </w:rPr>
        <w:t>,</w:t>
      </w:r>
      <w:r w:rsidRPr="004C5475">
        <w:rPr>
          <w:rFonts w:ascii="Courier New" w:eastAsia="Times New Roman" w:hAnsi="Courier New" w:cs="Courier New"/>
          <w:b/>
          <w:bCs/>
          <w:color w:val="000000"/>
          <w:sz w:val="20"/>
          <w:szCs w:val="20"/>
          <w:rPrChange w:id="489" w:author="Mahshid Jafarpour" w:date="2023-12-04T01:53:00Z">
            <w:rPr>
              <w:rFonts w:ascii="Courier New" w:eastAsia="Times New Roman" w:hAnsi="Courier New" w:cs="Courier New"/>
              <w:color w:val="000000"/>
              <w:sz w:val="20"/>
              <w:szCs w:val="20"/>
            </w:rPr>
          </w:rPrChange>
        </w:rPr>
        <w:t>p</w:t>
      </w:r>
      <w:proofErr w:type="spellEnd"/>
      <w:proofErr w:type="gramEnd"/>
      <w:r w:rsidRPr="004C5475">
        <w:rPr>
          <w:rFonts w:ascii="Courier New" w:eastAsia="Times New Roman" w:hAnsi="Courier New" w:cs="Courier New"/>
          <w:b/>
          <w:bCs/>
          <w:color w:val="000080"/>
          <w:sz w:val="20"/>
          <w:szCs w:val="20"/>
        </w:rPr>
        <w:t>)</w:t>
      </w:r>
      <w:r w:rsidRPr="004C5475">
        <w:rPr>
          <w:rFonts w:ascii="Courier New" w:eastAsia="Times New Roman" w:hAnsi="Courier New" w:cs="Courier New"/>
          <w:b/>
          <w:bCs/>
          <w:color w:val="000000"/>
          <w:sz w:val="20"/>
          <w:szCs w:val="20"/>
          <w:rPrChange w:id="490" w:author="Mahshid Jafarpour" w:date="2023-12-04T01:53:00Z">
            <w:rPr>
              <w:rFonts w:ascii="Courier New" w:eastAsia="Times New Roman" w:hAnsi="Courier New" w:cs="Courier New"/>
              <w:color w:val="000000"/>
              <w:sz w:val="20"/>
              <w:szCs w:val="20"/>
            </w:rPr>
          </w:rPrChange>
        </w:rPr>
        <w:t xml:space="preserve"> </w:t>
      </w:r>
      <w:r w:rsidRPr="004C5475">
        <w:rPr>
          <w:rFonts w:ascii="Courier New" w:eastAsia="Times New Roman" w:hAnsi="Courier New" w:cs="Courier New"/>
          <w:b/>
          <w:bCs/>
          <w:color w:val="000080"/>
          <w:sz w:val="20"/>
          <w:szCs w:val="20"/>
        </w:rPr>
        <w:t>=</w:t>
      </w:r>
      <w:r w:rsidRPr="004C5475">
        <w:rPr>
          <w:rFonts w:ascii="Courier New" w:eastAsia="Times New Roman" w:hAnsi="Courier New" w:cs="Courier New"/>
          <w:b/>
          <w:bCs/>
          <w:color w:val="000000"/>
          <w:sz w:val="20"/>
          <w:szCs w:val="20"/>
          <w:rPrChange w:id="491" w:author="Mahshid Jafarpour" w:date="2023-12-04T01:53:00Z">
            <w:rPr>
              <w:rFonts w:ascii="Courier New" w:eastAsia="Times New Roman" w:hAnsi="Courier New" w:cs="Courier New"/>
              <w:color w:val="000000"/>
              <w:sz w:val="20"/>
              <w:szCs w:val="20"/>
            </w:rPr>
          </w:rPrChange>
        </w:rPr>
        <w:t xml:space="preserve"> </w:t>
      </w:r>
      <w:proofErr w:type="spellStart"/>
      <w:r w:rsidRPr="004C5475">
        <w:rPr>
          <w:rFonts w:ascii="Courier New" w:eastAsia="Times New Roman" w:hAnsi="Courier New" w:cs="Courier New"/>
          <w:b/>
          <w:bCs/>
          <w:color w:val="000000"/>
          <w:sz w:val="20"/>
          <w:szCs w:val="20"/>
          <w:rPrChange w:id="492" w:author="Mahshid Jafarpour" w:date="2023-12-04T01:53:00Z">
            <w:rPr>
              <w:rFonts w:ascii="Courier New" w:eastAsia="Times New Roman" w:hAnsi="Courier New" w:cs="Courier New"/>
              <w:color w:val="000000"/>
              <w:sz w:val="20"/>
              <w:szCs w:val="20"/>
            </w:rPr>
          </w:rPrChange>
        </w:rPr>
        <w:t>model</w:t>
      </w:r>
      <w:r w:rsidRPr="004C5475">
        <w:rPr>
          <w:rFonts w:ascii="Courier New" w:eastAsia="Times New Roman" w:hAnsi="Courier New" w:cs="Courier New"/>
          <w:b/>
          <w:bCs/>
          <w:color w:val="000080"/>
          <w:sz w:val="20"/>
          <w:szCs w:val="20"/>
        </w:rPr>
        <w:t>.</w:t>
      </w:r>
      <w:r w:rsidRPr="004C5475">
        <w:rPr>
          <w:rFonts w:ascii="Courier New" w:eastAsia="Times New Roman" w:hAnsi="Courier New" w:cs="Courier New"/>
          <w:b/>
          <w:bCs/>
          <w:color w:val="000000"/>
          <w:sz w:val="20"/>
          <w:szCs w:val="20"/>
          <w:rPrChange w:id="493" w:author="Mahshid Jafarpour" w:date="2023-12-04T01:53:00Z">
            <w:rPr>
              <w:rFonts w:ascii="Courier New" w:eastAsia="Times New Roman" w:hAnsi="Courier New" w:cs="Courier New"/>
              <w:color w:val="000000"/>
              <w:sz w:val="20"/>
              <w:szCs w:val="20"/>
            </w:rPr>
          </w:rPrChange>
        </w:rPr>
        <w:t>fit</w:t>
      </w:r>
      <w:proofErr w:type="spellEnd"/>
      <w:r w:rsidRPr="004C5475">
        <w:rPr>
          <w:rFonts w:ascii="Courier New" w:eastAsia="Times New Roman" w:hAnsi="Courier New" w:cs="Courier New"/>
          <w:b/>
          <w:bCs/>
          <w:color w:val="000080"/>
          <w:sz w:val="20"/>
          <w:szCs w:val="20"/>
        </w:rPr>
        <w:t>()</w:t>
      </w:r>
    </w:p>
    <w:p w14:paraId="3F441A1E"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494" w:author="Mahshid Jafarpour" w:date="2023-12-04T01:53:00Z">
            <w:rPr>
              <w:rFonts w:ascii="Courier New" w:eastAsia="Times New Roman" w:hAnsi="Courier New" w:cs="Courier New"/>
              <w:color w:val="000000"/>
              <w:sz w:val="20"/>
              <w:szCs w:val="20"/>
            </w:rPr>
          </w:rPrChange>
        </w:rPr>
      </w:pPr>
      <w:proofErr w:type="gramStart"/>
      <w:r w:rsidRPr="004C5475">
        <w:rPr>
          <w:rFonts w:ascii="Courier New" w:eastAsia="Times New Roman" w:hAnsi="Courier New" w:cs="Courier New"/>
          <w:b/>
          <w:bCs/>
          <w:color w:val="880088"/>
          <w:sz w:val="20"/>
          <w:szCs w:val="20"/>
        </w:rPr>
        <w:t>print</w:t>
      </w:r>
      <w:r w:rsidRPr="00FE7DE3">
        <w:rPr>
          <w:rFonts w:ascii="Courier New" w:eastAsia="Times New Roman" w:hAnsi="Courier New" w:cs="Courier New"/>
          <w:b/>
          <w:bCs/>
          <w:noProof/>
          <w:color w:val="5B9BD5" w:themeColor="accent1"/>
          <w:sz w:val="20"/>
          <w:szCs w:val="20"/>
          <w:rPrChange w:id="495" w:author="Mahshid Jafarpour" w:date="2023-12-04T01:56:00Z">
            <w:rPr>
              <w:rFonts w:ascii="Courier New" w:eastAsia="Times New Roman" w:hAnsi="Courier New" w:cs="Courier New"/>
              <w:b/>
              <w:bCs/>
              <w:color w:val="000080"/>
              <w:sz w:val="20"/>
              <w:szCs w:val="20"/>
            </w:rPr>
          </w:rPrChange>
        </w:rPr>
        <w:t>(</w:t>
      </w:r>
      <w:proofErr w:type="gramEnd"/>
      <w:r w:rsidRPr="00FE7DE3">
        <w:rPr>
          <w:rFonts w:ascii="Courier New" w:eastAsia="Times New Roman" w:hAnsi="Courier New" w:cs="Courier New"/>
          <w:b/>
          <w:bCs/>
          <w:noProof/>
          <w:color w:val="5B9BD5" w:themeColor="accent1"/>
          <w:sz w:val="20"/>
          <w:szCs w:val="20"/>
          <w:rPrChange w:id="496" w:author="Mahshid Jafarpour" w:date="2023-12-04T01:56:00Z">
            <w:rPr>
              <w:rFonts w:ascii="Courier New" w:eastAsia="Times New Roman" w:hAnsi="Courier New" w:cs="Courier New"/>
              <w:color w:val="808080"/>
              <w:sz w:val="20"/>
              <w:szCs w:val="20"/>
            </w:rPr>
          </w:rPrChange>
        </w:rPr>
        <w:t>"The fitted MLE parameters are %(n)d %(p).4f."</w:t>
      </w:r>
      <w:r w:rsidRPr="00FE7DE3">
        <w:rPr>
          <w:rFonts w:ascii="Courier New" w:eastAsia="Times New Roman" w:hAnsi="Courier New" w:cs="Courier New"/>
          <w:b/>
          <w:bCs/>
          <w:noProof/>
          <w:color w:val="5B9BD5" w:themeColor="accent1"/>
          <w:sz w:val="20"/>
          <w:szCs w:val="20"/>
          <w:rPrChange w:id="497" w:author="Mahshid Jafarpour" w:date="2023-12-04T01:56:00Z">
            <w:rPr>
              <w:rFonts w:ascii="Courier New" w:eastAsia="Times New Roman" w:hAnsi="Courier New" w:cs="Courier New"/>
              <w:color w:val="000000"/>
              <w:sz w:val="20"/>
              <w:szCs w:val="20"/>
            </w:rPr>
          </w:rPrChange>
        </w:rPr>
        <w:t xml:space="preserve"> </w:t>
      </w:r>
      <w:r w:rsidRPr="00FE7DE3">
        <w:rPr>
          <w:rFonts w:ascii="Courier New" w:eastAsia="Times New Roman" w:hAnsi="Courier New" w:cs="Courier New"/>
          <w:b/>
          <w:bCs/>
          <w:noProof/>
          <w:color w:val="5B9BD5" w:themeColor="accent1"/>
          <w:sz w:val="20"/>
          <w:szCs w:val="20"/>
          <w:rPrChange w:id="498"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499" w:author="Mahshid Jafarpour" w:date="2023-12-04T01:56:00Z">
            <w:rPr>
              <w:rFonts w:ascii="Courier New" w:eastAsia="Times New Roman" w:hAnsi="Courier New" w:cs="Courier New"/>
              <w:color w:val="808080"/>
              <w:sz w:val="20"/>
              <w:szCs w:val="20"/>
            </w:rPr>
          </w:rPrChange>
        </w:rPr>
        <w:t>'</w:t>
      </w:r>
      <w:proofErr w:type="spellStart"/>
      <w:r w:rsidRPr="00FE7DE3">
        <w:rPr>
          <w:rFonts w:ascii="Courier New" w:eastAsia="Times New Roman" w:hAnsi="Courier New" w:cs="Courier New"/>
          <w:b/>
          <w:bCs/>
          <w:noProof/>
          <w:color w:val="5B9BD5" w:themeColor="accent1"/>
          <w:sz w:val="20"/>
          <w:szCs w:val="20"/>
          <w:rPrChange w:id="500" w:author="Mahshid Jafarpour" w:date="2023-12-04T01:56:00Z">
            <w:rPr>
              <w:rFonts w:ascii="Courier New" w:eastAsia="Times New Roman" w:hAnsi="Courier New" w:cs="Courier New"/>
              <w:color w:val="808080"/>
              <w:sz w:val="20"/>
              <w:szCs w:val="20"/>
            </w:rPr>
          </w:rPrChange>
        </w:rPr>
        <w:t>n'</w:t>
      </w:r>
      <w:r w:rsidRPr="00FE7DE3">
        <w:rPr>
          <w:rFonts w:ascii="Courier New" w:eastAsia="Times New Roman" w:hAnsi="Courier New" w:cs="Courier New"/>
          <w:b/>
          <w:bCs/>
          <w:noProof/>
          <w:color w:val="5B9BD5" w:themeColor="accent1"/>
          <w:sz w:val="20"/>
          <w:szCs w:val="20"/>
          <w:rPrChange w:id="501"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02" w:author="Mahshid Jafarpour" w:date="2023-12-04T01:56:00Z">
            <w:rPr>
              <w:rFonts w:ascii="Courier New" w:eastAsia="Times New Roman" w:hAnsi="Courier New" w:cs="Courier New"/>
              <w:color w:val="000000"/>
              <w:sz w:val="20"/>
              <w:szCs w:val="20"/>
            </w:rPr>
          </w:rPrChange>
        </w:rPr>
        <w:t>n</w:t>
      </w:r>
      <w:proofErr w:type="spellEnd"/>
      <w:r w:rsidRPr="00FE7DE3">
        <w:rPr>
          <w:rFonts w:ascii="Courier New" w:eastAsia="Times New Roman" w:hAnsi="Courier New" w:cs="Courier New"/>
          <w:b/>
          <w:bCs/>
          <w:noProof/>
          <w:color w:val="5B9BD5" w:themeColor="accent1"/>
          <w:sz w:val="20"/>
          <w:szCs w:val="20"/>
          <w:rPrChange w:id="503"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04" w:author="Mahshid Jafarpour" w:date="2023-12-04T01:56:00Z">
            <w:rPr>
              <w:rFonts w:ascii="Courier New" w:eastAsia="Times New Roman" w:hAnsi="Courier New" w:cs="Courier New"/>
              <w:color w:val="000000"/>
              <w:sz w:val="20"/>
              <w:szCs w:val="20"/>
            </w:rPr>
          </w:rPrChange>
        </w:rPr>
        <w:t xml:space="preserve"> </w:t>
      </w:r>
      <w:r w:rsidRPr="00FE7DE3">
        <w:rPr>
          <w:rFonts w:ascii="Courier New" w:eastAsia="Times New Roman" w:hAnsi="Courier New" w:cs="Courier New"/>
          <w:b/>
          <w:bCs/>
          <w:noProof/>
          <w:color w:val="5B9BD5" w:themeColor="accent1"/>
          <w:sz w:val="20"/>
          <w:szCs w:val="20"/>
          <w:rPrChange w:id="505" w:author="Mahshid Jafarpour" w:date="2023-12-04T01:56:00Z">
            <w:rPr>
              <w:rFonts w:ascii="Courier New" w:eastAsia="Times New Roman" w:hAnsi="Courier New" w:cs="Courier New"/>
              <w:color w:val="808080"/>
              <w:sz w:val="20"/>
              <w:szCs w:val="20"/>
            </w:rPr>
          </w:rPrChange>
        </w:rPr>
        <w:t>'</w:t>
      </w:r>
      <w:proofErr w:type="spellStart"/>
      <w:r w:rsidRPr="00FE7DE3">
        <w:rPr>
          <w:rFonts w:ascii="Courier New" w:eastAsia="Times New Roman" w:hAnsi="Courier New" w:cs="Courier New"/>
          <w:b/>
          <w:bCs/>
          <w:noProof/>
          <w:color w:val="5B9BD5" w:themeColor="accent1"/>
          <w:sz w:val="20"/>
          <w:szCs w:val="20"/>
          <w:rPrChange w:id="506" w:author="Mahshid Jafarpour" w:date="2023-12-04T01:56:00Z">
            <w:rPr>
              <w:rFonts w:ascii="Courier New" w:eastAsia="Times New Roman" w:hAnsi="Courier New" w:cs="Courier New"/>
              <w:color w:val="808080"/>
              <w:sz w:val="20"/>
              <w:szCs w:val="20"/>
            </w:rPr>
          </w:rPrChange>
        </w:rPr>
        <w:t>p'</w:t>
      </w:r>
      <w:r w:rsidRPr="00FE7DE3">
        <w:rPr>
          <w:rFonts w:ascii="Courier New" w:eastAsia="Times New Roman" w:hAnsi="Courier New" w:cs="Courier New"/>
          <w:b/>
          <w:bCs/>
          <w:noProof/>
          <w:color w:val="5B9BD5" w:themeColor="accent1"/>
          <w:sz w:val="20"/>
          <w:szCs w:val="20"/>
          <w:rPrChange w:id="507"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08" w:author="Mahshid Jafarpour" w:date="2023-12-04T01:56:00Z">
            <w:rPr>
              <w:rFonts w:ascii="Courier New" w:eastAsia="Times New Roman" w:hAnsi="Courier New" w:cs="Courier New"/>
              <w:color w:val="000000"/>
              <w:sz w:val="20"/>
              <w:szCs w:val="20"/>
            </w:rPr>
          </w:rPrChange>
        </w:rPr>
        <w:t>p</w:t>
      </w:r>
      <w:proofErr w:type="spellEnd"/>
      <w:r w:rsidRPr="00FE7DE3">
        <w:rPr>
          <w:rFonts w:ascii="Courier New" w:eastAsia="Times New Roman" w:hAnsi="Courier New" w:cs="Courier New"/>
          <w:b/>
          <w:bCs/>
          <w:noProof/>
          <w:color w:val="5B9BD5" w:themeColor="accent1"/>
          <w:sz w:val="20"/>
          <w:szCs w:val="20"/>
          <w:rPrChange w:id="509" w:author="Mahshid Jafarpour" w:date="2023-12-04T01:56:00Z">
            <w:rPr>
              <w:rFonts w:ascii="Courier New" w:eastAsia="Times New Roman" w:hAnsi="Courier New" w:cs="Courier New"/>
              <w:b/>
              <w:bCs/>
              <w:color w:val="000080"/>
              <w:sz w:val="20"/>
              <w:szCs w:val="20"/>
            </w:rPr>
          </w:rPrChange>
        </w:rPr>
        <w:t>})</w:t>
      </w:r>
    </w:p>
    <w:p w14:paraId="32AAB8AE"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510" w:author="Mahshid Jafarpour" w:date="2023-12-04T01:53:00Z">
            <w:rPr>
              <w:rFonts w:ascii="Courier New" w:eastAsia="Times New Roman" w:hAnsi="Courier New" w:cs="Courier New"/>
              <w:color w:val="000000"/>
              <w:sz w:val="20"/>
              <w:szCs w:val="20"/>
            </w:rPr>
          </w:rPrChange>
        </w:rPr>
      </w:pPr>
    </w:p>
    <w:p w14:paraId="5A7BC580"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511"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8000"/>
          <w:sz w:val="20"/>
          <w:szCs w:val="20"/>
          <w:rPrChange w:id="512" w:author="Mahshid Jafarpour" w:date="2023-12-04T01:53:00Z">
            <w:rPr>
              <w:rFonts w:ascii="Courier New" w:eastAsia="Times New Roman" w:hAnsi="Courier New" w:cs="Courier New"/>
              <w:color w:val="008000"/>
              <w:sz w:val="20"/>
              <w:szCs w:val="20"/>
            </w:rPr>
          </w:rPrChange>
        </w:rPr>
        <w:t xml:space="preserve"># Explore possible distributions using </w:t>
      </w:r>
      <w:proofErr w:type="spellStart"/>
      <w:r w:rsidRPr="004C5475">
        <w:rPr>
          <w:rFonts w:ascii="Courier New" w:eastAsia="Times New Roman" w:hAnsi="Courier New" w:cs="Courier New"/>
          <w:b/>
          <w:bCs/>
          <w:color w:val="008000"/>
          <w:sz w:val="20"/>
          <w:szCs w:val="20"/>
          <w:rPrChange w:id="513" w:author="Mahshid Jafarpour" w:date="2023-12-04T01:53:00Z">
            <w:rPr>
              <w:rFonts w:ascii="Courier New" w:eastAsia="Times New Roman" w:hAnsi="Courier New" w:cs="Courier New"/>
              <w:color w:val="008000"/>
              <w:sz w:val="20"/>
              <w:szCs w:val="20"/>
            </w:rPr>
          </w:rPrChange>
        </w:rPr>
        <w:t>DistFit</w:t>
      </w:r>
      <w:proofErr w:type="spellEnd"/>
    </w:p>
    <w:p w14:paraId="5954949E" w14:textId="77777777" w:rsidR="002D42A8" w:rsidRPr="00FE7DE3"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Change w:id="514" w:author="Mahshid Jafarpour" w:date="2023-12-04T01:56:00Z">
            <w:rPr>
              <w:rFonts w:ascii="Courier New" w:eastAsia="Times New Roman" w:hAnsi="Courier New" w:cs="Courier New"/>
              <w:color w:val="000000"/>
              <w:sz w:val="20"/>
              <w:szCs w:val="20"/>
            </w:rPr>
          </w:rPrChange>
        </w:rPr>
      </w:pPr>
      <w:proofErr w:type="spellStart"/>
      <w:r w:rsidRPr="00FE7DE3">
        <w:rPr>
          <w:rFonts w:ascii="Courier New" w:eastAsia="Times New Roman" w:hAnsi="Courier New" w:cs="Courier New"/>
          <w:b/>
          <w:bCs/>
          <w:noProof/>
          <w:color w:val="5B9BD5" w:themeColor="accent1"/>
          <w:sz w:val="20"/>
          <w:szCs w:val="20"/>
          <w:rPrChange w:id="515" w:author="Mahshid Jafarpour" w:date="2023-12-04T01:56:00Z">
            <w:rPr>
              <w:rFonts w:ascii="Courier New" w:eastAsia="Times New Roman" w:hAnsi="Courier New" w:cs="Courier New"/>
              <w:color w:val="000000"/>
              <w:sz w:val="20"/>
              <w:szCs w:val="20"/>
            </w:rPr>
          </w:rPrChange>
        </w:rPr>
        <w:t>possible_distributions</w:t>
      </w:r>
      <w:proofErr w:type="spellEnd"/>
      <w:r w:rsidRPr="00FE7DE3">
        <w:rPr>
          <w:rFonts w:ascii="Courier New" w:eastAsia="Times New Roman" w:hAnsi="Courier New" w:cs="Courier New"/>
          <w:b/>
          <w:bCs/>
          <w:noProof/>
          <w:color w:val="5B9BD5" w:themeColor="accent1"/>
          <w:sz w:val="20"/>
          <w:szCs w:val="20"/>
          <w:rPrChange w:id="516" w:author="Mahshid Jafarpour" w:date="2023-12-04T01:56:00Z">
            <w:rPr>
              <w:rFonts w:ascii="Courier New" w:eastAsia="Times New Roman" w:hAnsi="Courier New" w:cs="Courier New"/>
              <w:color w:val="000000"/>
              <w:sz w:val="20"/>
              <w:szCs w:val="20"/>
            </w:rPr>
          </w:rPrChange>
        </w:rPr>
        <w:t xml:space="preserve"> </w:t>
      </w:r>
      <w:r w:rsidRPr="00FE7DE3">
        <w:rPr>
          <w:rFonts w:ascii="Courier New" w:eastAsia="Times New Roman" w:hAnsi="Courier New" w:cs="Courier New"/>
          <w:b/>
          <w:bCs/>
          <w:noProof/>
          <w:color w:val="5B9BD5" w:themeColor="accent1"/>
          <w:sz w:val="20"/>
          <w:szCs w:val="20"/>
          <w:rPrChange w:id="517"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18" w:author="Mahshid Jafarpour" w:date="2023-12-04T01:56:00Z">
            <w:rPr>
              <w:rFonts w:ascii="Courier New" w:eastAsia="Times New Roman" w:hAnsi="Courier New" w:cs="Courier New"/>
              <w:color w:val="000000"/>
              <w:sz w:val="20"/>
              <w:szCs w:val="20"/>
            </w:rPr>
          </w:rPrChange>
        </w:rPr>
        <w:t xml:space="preserve"> </w:t>
      </w:r>
      <w:proofErr w:type="spellStart"/>
      <w:proofErr w:type="gramStart"/>
      <w:r w:rsidRPr="00FE7DE3">
        <w:rPr>
          <w:rFonts w:ascii="Courier New" w:eastAsia="Times New Roman" w:hAnsi="Courier New" w:cs="Courier New"/>
          <w:b/>
          <w:bCs/>
          <w:noProof/>
          <w:color w:val="5B9BD5" w:themeColor="accent1"/>
          <w:sz w:val="20"/>
          <w:szCs w:val="20"/>
          <w:rPrChange w:id="519" w:author="Mahshid Jafarpour" w:date="2023-12-04T01:56:00Z">
            <w:rPr>
              <w:rFonts w:ascii="Courier New" w:eastAsia="Times New Roman" w:hAnsi="Courier New" w:cs="Courier New"/>
              <w:color w:val="000000"/>
              <w:sz w:val="20"/>
              <w:szCs w:val="20"/>
            </w:rPr>
          </w:rPrChange>
        </w:rPr>
        <w:t>model</w:t>
      </w:r>
      <w:r w:rsidRPr="00FE7DE3">
        <w:rPr>
          <w:rFonts w:ascii="Courier New" w:eastAsia="Times New Roman" w:hAnsi="Courier New" w:cs="Courier New"/>
          <w:b/>
          <w:bCs/>
          <w:noProof/>
          <w:color w:val="5B9BD5" w:themeColor="accent1"/>
          <w:sz w:val="20"/>
          <w:szCs w:val="20"/>
          <w:rPrChange w:id="520"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21" w:author="Mahshid Jafarpour" w:date="2023-12-04T01:56:00Z">
            <w:rPr>
              <w:rFonts w:ascii="Courier New" w:eastAsia="Times New Roman" w:hAnsi="Courier New" w:cs="Courier New"/>
              <w:color w:val="000000"/>
              <w:sz w:val="20"/>
              <w:szCs w:val="20"/>
            </w:rPr>
          </w:rPrChange>
        </w:rPr>
        <w:t>guess</w:t>
      </w:r>
      <w:proofErr w:type="gramEnd"/>
      <w:r w:rsidRPr="00FE7DE3">
        <w:rPr>
          <w:rFonts w:ascii="Courier New" w:eastAsia="Times New Roman" w:hAnsi="Courier New" w:cs="Courier New"/>
          <w:b/>
          <w:bCs/>
          <w:noProof/>
          <w:color w:val="5B9BD5" w:themeColor="accent1"/>
          <w:sz w:val="20"/>
          <w:szCs w:val="20"/>
          <w:rPrChange w:id="522" w:author="Mahshid Jafarpour" w:date="2023-12-04T01:56:00Z">
            <w:rPr>
              <w:rFonts w:ascii="Courier New" w:eastAsia="Times New Roman" w:hAnsi="Courier New" w:cs="Courier New"/>
              <w:color w:val="000000"/>
              <w:sz w:val="20"/>
              <w:szCs w:val="20"/>
            </w:rPr>
          </w:rPrChange>
        </w:rPr>
        <w:t>_distributions</w:t>
      </w:r>
      <w:proofErr w:type="spellEnd"/>
      <w:r w:rsidRPr="00FE7DE3">
        <w:rPr>
          <w:rFonts w:ascii="Courier New" w:eastAsia="Times New Roman" w:hAnsi="Courier New" w:cs="Courier New"/>
          <w:b/>
          <w:bCs/>
          <w:noProof/>
          <w:color w:val="5B9BD5" w:themeColor="accent1"/>
          <w:sz w:val="20"/>
          <w:szCs w:val="20"/>
          <w:rPrChange w:id="523" w:author="Mahshid Jafarpour" w:date="2023-12-04T01:56:00Z">
            <w:rPr>
              <w:rFonts w:ascii="Courier New" w:eastAsia="Times New Roman" w:hAnsi="Courier New" w:cs="Courier New"/>
              <w:b/>
              <w:bCs/>
              <w:color w:val="000080"/>
              <w:sz w:val="20"/>
              <w:szCs w:val="20"/>
            </w:rPr>
          </w:rPrChange>
        </w:rPr>
        <w:t>()</w:t>
      </w:r>
    </w:p>
    <w:p w14:paraId="1CD6586D"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524" w:author="Mahshid Jafarpour" w:date="2023-12-04T01:53:00Z">
            <w:rPr>
              <w:rFonts w:ascii="Courier New" w:eastAsia="Times New Roman" w:hAnsi="Courier New" w:cs="Courier New"/>
              <w:color w:val="000000"/>
              <w:sz w:val="20"/>
              <w:szCs w:val="20"/>
            </w:rPr>
          </w:rPrChange>
        </w:rPr>
      </w:pPr>
    </w:p>
    <w:p w14:paraId="660B1E12"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525"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8000"/>
          <w:sz w:val="20"/>
          <w:szCs w:val="20"/>
          <w:rPrChange w:id="526" w:author="Mahshid Jafarpour" w:date="2023-12-04T01:53:00Z">
            <w:rPr>
              <w:rFonts w:ascii="Courier New" w:eastAsia="Times New Roman" w:hAnsi="Courier New" w:cs="Courier New"/>
              <w:color w:val="008000"/>
              <w:sz w:val="20"/>
              <w:szCs w:val="20"/>
            </w:rPr>
          </w:rPrChange>
        </w:rPr>
        <w:t># Visualize the fitted uniform distribution</w:t>
      </w:r>
    </w:p>
    <w:p w14:paraId="538D7586" w14:textId="77777777" w:rsidR="002D42A8" w:rsidRPr="00FE7DE3"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Change w:id="527" w:author="Mahshid Jafarpour" w:date="2023-12-04T01:56:00Z">
            <w:rPr>
              <w:rFonts w:ascii="Courier New" w:eastAsia="Times New Roman" w:hAnsi="Courier New" w:cs="Courier New"/>
              <w:color w:val="000000"/>
              <w:sz w:val="20"/>
              <w:szCs w:val="20"/>
            </w:rPr>
          </w:rPrChange>
        </w:rPr>
      </w:pPr>
      <w:proofErr w:type="spellStart"/>
      <w:proofErr w:type="gramStart"/>
      <w:r w:rsidRPr="00FE7DE3">
        <w:rPr>
          <w:rFonts w:ascii="Courier New" w:eastAsia="Times New Roman" w:hAnsi="Courier New" w:cs="Courier New"/>
          <w:b/>
          <w:bCs/>
          <w:noProof/>
          <w:color w:val="5B9BD5" w:themeColor="accent1"/>
          <w:sz w:val="20"/>
          <w:szCs w:val="20"/>
          <w:rPrChange w:id="528" w:author="Mahshid Jafarpour" w:date="2023-12-04T01:56:00Z">
            <w:rPr>
              <w:rFonts w:ascii="Courier New" w:eastAsia="Times New Roman" w:hAnsi="Courier New" w:cs="Courier New"/>
              <w:color w:val="000000"/>
              <w:sz w:val="20"/>
              <w:szCs w:val="20"/>
            </w:rPr>
          </w:rPrChange>
        </w:rPr>
        <w:t>model</w:t>
      </w:r>
      <w:r w:rsidRPr="00FE7DE3">
        <w:rPr>
          <w:rFonts w:ascii="Courier New" w:eastAsia="Times New Roman" w:hAnsi="Courier New" w:cs="Courier New"/>
          <w:b/>
          <w:bCs/>
          <w:noProof/>
          <w:color w:val="5B9BD5" w:themeColor="accent1"/>
          <w:sz w:val="20"/>
          <w:szCs w:val="20"/>
          <w:rPrChange w:id="529"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30" w:author="Mahshid Jafarpour" w:date="2023-12-04T01:56:00Z">
            <w:rPr>
              <w:rFonts w:ascii="Courier New" w:eastAsia="Times New Roman" w:hAnsi="Courier New" w:cs="Courier New"/>
              <w:color w:val="000000"/>
              <w:sz w:val="20"/>
              <w:szCs w:val="20"/>
            </w:rPr>
          </w:rPrChange>
        </w:rPr>
        <w:t>binomial</w:t>
      </w:r>
      <w:proofErr w:type="gramEnd"/>
      <w:r w:rsidRPr="00FE7DE3">
        <w:rPr>
          <w:rFonts w:ascii="Courier New" w:eastAsia="Times New Roman" w:hAnsi="Courier New" w:cs="Courier New"/>
          <w:b/>
          <w:bCs/>
          <w:noProof/>
          <w:color w:val="5B9BD5" w:themeColor="accent1"/>
          <w:sz w:val="20"/>
          <w:szCs w:val="20"/>
          <w:rPrChange w:id="531" w:author="Mahshid Jafarpour" w:date="2023-12-04T01:56:00Z">
            <w:rPr>
              <w:rFonts w:ascii="Courier New" w:eastAsia="Times New Roman" w:hAnsi="Courier New" w:cs="Courier New"/>
              <w:color w:val="000000"/>
              <w:sz w:val="20"/>
              <w:szCs w:val="20"/>
            </w:rPr>
          </w:rPrChange>
        </w:rPr>
        <w:t>_plot</w:t>
      </w:r>
      <w:proofErr w:type="spellEnd"/>
      <w:r w:rsidRPr="00FE7DE3">
        <w:rPr>
          <w:rFonts w:ascii="Courier New" w:eastAsia="Times New Roman" w:hAnsi="Courier New" w:cs="Courier New"/>
          <w:b/>
          <w:bCs/>
          <w:noProof/>
          <w:color w:val="5B9BD5" w:themeColor="accent1"/>
          <w:sz w:val="20"/>
          <w:szCs w:val="20"/>
          <w:rPrChange w:id="532" w:author="Mahshid Jafarpour" w:date="2023-12-04T01:56:00Z">
            <w:rPr>
              <w:rFonts w:ascii="Courier New" w:eastAsia="Times New Roman" w:hAnsi="Courier New" w:cs="Courier New"/>
              <w:b/>
              <w:bCs/>
              <w:color w:val="000080"/>
              <w:sz w:val="20"/>
              <w:szCs w:val="20"/>
            </w:rPr>
          </w:rPrChange>
        </w:rPr>
        <w:t>((</w:t>
      </w:r>
      <w:proofErr w:type="spellStart"/>
      <w:r w:rsidRPr="00FE7DE3">
        <w:rPr>
          <w:rFonts w:ascii="Courier New" w:eastAsia="Times New Roman" w:hAnsi="Courier New" w:cs="Courier New"/>
          <w:b/>
          <w:bCs/>
          <w:noProof/>
          <w:color w:val="5B9BD5" w:themeColor="accent1"/>
          <w:sz w:val="20"/>
          <w:szCs w:val="20"/>
          <w:rPrChange w:id="533" w:author="Mahshid Jafarpour" w:date="2023-12-04T01:56:00Z">
            <w:rPr>
              <w:rFonts w:ascii="Courier New" w:eastAsia="Times New Roman" w:hAnsi="Courier New" w:cs="Courier New"/>
              <w:color w:val="000000"/>
              <w:sz w:val="20"/>
              <w:szCs w:val="20"/>
            </w:rPr>
          </w:rPrChange>
        </w:rPr>
        <w:t>n</w:t>
      </w:r>
      <w:r w:rsidRPr="00FE7DE3">
        <w:rPr>
          <w:rFonts w:ascii="Courier New" w:eastAsia="Times New Roman" w:hAnsi="Courier New" w:cs="Courier New"/>
          <w:b/>
          <w:bCs/>
          <w:noProof/>
          <w:color w:val="5B9BD5" w:themeColor="accent1"/>
          <w:sz w:val="20"/>
          <w:szCs w:val="20"/>
          <w:rPrChange w:id="534"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35" w:author="Mahshid Jafarpour" w:date="2023-12-04T01:56:00Z">
            <w:rPr>
              <w:rFonts w:ascii="Courier New" w:eastAsia="Times New Roman" w:hAnsi="Courier New" w:cs="Courier New"/>
              <w:color w:val="000000"/>
              <w:sz w:val="20"/>
              <w:szCs w:val="20"/>
            </w:rPr>
          </w:rPrChange>
        </w:rPr>
        <w:t>p</w:t>
      </w:r>
      <w:proofErr w:type="spellEnd"/>
      <w:r w:rsidRPr="00FE7DE3">
        <w:rPr>
          <w:rFonts w:ascii="Courier New" w:eastAsia="Times New Roman" w:hAnsi="Courier New" w:cs="Courier New"/>
          <w:b/>
          <w:bCs/>
          <w:noProof/>
          <w:color w:val="5B9BD5" w:themeColor="accent1"/>
          <w:sz w:val="20"/>
          <w:szCs w:val="20"/>
          <w:rPrChange w:id="536" w:author="Mahshid Jafarpour" w:date="2023-12-04T01:56:00Z">
            <w:rPr>
              <w:rFonts w:ascii="Courier New" w:eastAsia="Times New Roman" w:hAnsi="Courier New" w:cs="Courier New"/>
              <w:b/>
              <w:bCs/>
              <w:color w:val="000080"/>
              <w:sz w:val="20"/>
              <w:szCs w:val="20"/>
            </w:rPr>
          </w:rPrChange>
        </w:rPr>
        <w:t>))</w:t>
      </w:r>
    </w:p>
    <w:p w14:paraId="74E27F7A"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537" w:author="Mahshid Jafarpour" w:date="2023-12-04T01:53:00Z">
            <w:rPr>
              <w:rFonts w:ascii="Courier New" w:eastAsia="Times New Roman" w:hAnsi="Courier New" w:cs="Courier New"/>
              <w:color w:val="000000"/>
              <w:sz w:val="20"/>
              <w:szCs w:val="20"/>
            </w:rPr>
          </w:rPrChange>
        </w:rPr>
      </w:pPr>
    </w:p>
    <w:p w14:paraId="30415771"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538" w:author="Mahshid Jafarpour" w:date="2023-12-04T01:53:00Z">
            <w:rPr>
              <w:rFonts w:ascii="Courier New" w:eastAsia="Times New Roman" w:hAnsi="Courier New" w:cs="Courier New"/>
              <w:color w:val="000000"/>
              <w:sz w:val="20"/>
              <w:szCs w:val="20"/>
            </w:rPr>
          </w:rPrChange>
        </w:rPr>
      </w:pPr>
      <w:r w:rsidRPr="004C5475">
        <w:rPr>
          <w:rFonts w:ascii="Courier New" w:eastAsia="Times New Roman" w:hAnsi="Courier New" w:cs="Courier New"/>
          <w:b/>
          <w:bCs/>
          <w:color w:val="008000"/>
          <w:sz w:val="20"/>
          <w:szCs w:val="20"/>
          <w:rPrChange w:id="539" w:author="Mahshid Jafarpour" w:date="2023-12-04T01:53:00Z">
            <w:rPr>
              <w:rFonts w:ascii="Courier New" w:eastAsia="Times New Roman" w:hAnsi="Courier New" w:cs="Courier New"/>
              <w:color w:val="008000"/>
              <w:sz w:val="20"/>
              <w:szCs w:val="20"/>
            </w:rPr>
          </w:rPrChange>
        </w:rPr>
        <w:t xml:space="preserve"># Perform Goodness of Fit test using </w:t>
      </w:r>
      <w:proofErr w:type="spellStart"/>
      <w:r w:rsidRPr="004C5475">
        <w:rPr>
          <w:rFonts w:ascii="Courier New" w:eastAsia="Times New Roman" w:hAnsi="Courier New" w:cs="Courier New"/>
          <w:b/>
          <w:bCs/>
          <w:color w:val="008000"/>
          <w:sz w:val="20"/>
          <w:szCs w:val="20"/>
          <w:rPrChange w:id="540" w:author="Mahshid Jafarpour" w:date="2023-12-04T01:53:00Z">
            <w:rPr>
              <w:rFonts w:ascii="Courier New" w:eastAsia="Times New Roman" w:hAnsi="Courier New" w:cs="Courier New"/>
              <w:color w:val="008000"/>
              <w:sz w:val="20"/>
              <w:szCs w:val="20"/>
            </w:rPr>
          </w:rPrChange>
        </w:rPr>
        <w:t>DistFit</w:t>
      </w:r>
      <w:proofErr w:type="spellEnd"/>
    </w:p>
    <w:p w14:paraId="55C46816" w14:textId="77777777" w:rsidR="002D42A8" w:rsidRPr="004C5475" w:rsidRDefault="002D42A8" w:rsidP="002D42A8">
      <w:pPr>
        <w:shd w:val="clear" w:color="auto" w:fill="FFFFFF"/>
        <w:spacing w:after="0" w:line="240" w:lineRule="auto"/>
        <w:rPr>
          <w:rFonts w:ascii="Courier New" w:eastAsia="Times New Roman" w:hAnsi="Courier New" w:cs="Courier New"/>
          <w:b/>
          <w:bCs/>
          <w:color w:val="000000"/>
          <w:sz w:val="20"/>
          <w:szCs w:val="20"/>
          <w:rPrChange w:id="541" w:author="Mahshid Jafarpour" w:date="2023-12-04T01:53:00Z">
            <w:rPr>
              <w:rFonts w:ascii="Courier New" w:eastAsia="Times New Roman" w:hAnsi="Courier New" w:cs="Courier New"/>
              <w:color w:val="000000"/>
              <w:sz w:val="20"/>
              <w:szCs w:val="20"/>
            </w:rPr>
          </w:rPrChange>
        </w:rPr>
      </w:pPr>
      <w:proofErr w:type="spellStart"/>
      <w:r w:rsidRPr="00FE7DE3">
        <w:rPr>
          <w:rFonts w:ascii="Courier New" w:eastAsia="Times New Roman" w:hAnsi="Courier New" w:cs="Courier New"/>
          <w:b/>
          <w:bCs/>
          <w:noProof/>
          <w:color w:val="5B9BD5" w:themeColor="accent1"/>
          <w:sz w:val="20"/>
          <w:szCs w:val="20"/>
          <w:rPrChange w:id="542" w:author="Mahshid Jafarpour" w:date="2023-12-04T01:56:00Z">
            <w:rPr>
              <w:rFonts w:ascii="Courier New" w:eastAsia="Times New Roman" w:hAnsi="Courier New" w:cs="Courier New"/>
              <w:color w:val="000000"/>
              <w:sz w:val="20"/>
              <w:szCs w:val="20"/>
            </w:rPr>
          </w:rPrChange>
        </w:rPr>
        <w:t>gof_test</w:t>
      </w:r>
      <w:proofErr w:type="spellEnd"/>
      <w:r w:rsidRPr="00FE7DE3">
        <w:rPr>
          <w:rFonts w:ascii="Courier New" w:eastAsia="Times New Roman" w:hAnsi="Courier New" w:cs="Courier New"/>
          <w:b/>
          <w:bCs/>
          <w:noProof/>
          <w:color w:val="5B9BD5" w:themeColor="accent1"/>
          <w:sz w:val="20"/>
          <w:szCs w:val="20"/>
          <w:rPrChange w:id="543" w:author="Mahshid Jafarpour" w:date="2023-12-04T01:56:00Z">
            <w:rPr>
              <w:rFonts w:ascii="Courier New" w:eastAsia="Times New Roman" w:hAnsi="Courier New" w:cs="Courier New"/>
              <w:color w:val="000000"/>
              <w:sz w:val="20"/>
              <w:szCs w:val="20"/>
            </w:rPr>
          </w:rPrChange>
        </w:rPr>
        <w:t xml:space="preserve"> </w:t>
      </w:r>
      <w:r w:rsidRPr="00FE7DE3">
        <w:rPr>
          <w:rFonts w:ascii="Courier New" w:eastAsia="Times New Roman" w:hAnsi="Courier New" w:cs="Courier New"/>
          <w:b/>
          <w:bCs/>
          <w:noProof/>
          <w:color w:val="5B9BD5" w:themeColor="accent1"/>
          <w:sz w:val="20"/>
          <w:szCs w:val="20"/>
          <w:rPrChange w:id="544"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45" w:author="Mahshid Jafarpour" w:date="2023-12-04T01:56:00Z">
            <w:rPr>
              <w:rFonts w:ascii="Courier New" w:eastAsia="Times New Roman" w:hAnsi="Courier New" w:cs="Courier New"/>
              <w:color w:val="000000"/>
              <w:sz w:val="20"/>
              <w:szCs w:val="20"/>
            </w:rPr>
          </w:rPrChange>
        </w:rPr>
        <w:t xml:space="preserve"> </w:t>
      </w:r>
      <w:proofErr w:type="spellStart"/>
      <w:proofErr w:type="gramStart"/>
      <w:r w:rsidRPr="00FE7DE3">
        <w:rPr>
          <w:rFonts w:ascii="Courier New" w:eastAsia="Times New Roman" w:hAnsi="Courier New" w:cs="Courier New"/>
          <w:b/>
          <w:bCs/>
          <w:noProof/>
          <w:color w:val="5B9BD5" w:themeColor="accent1"/>
          <w:sz w:val="20"/>
          <w:szCs w:val="20"/>
          <w:rPrChange w:id="546" w:author="Mahshid Jafarpour" w:date="2023-12-04T01:56:00Z">
            <w:rPr>
              <w:rFonts w:ascii="Courier New" w:eastAsia="Times New Roman" w:hAnsi="Courier New" w:cs="Courier New"/>
              <w:color w:val="000000"/>
              <w:sz w:val="20"/>
              <w:szCs w:val="20"/>
            </w:rPr>
          </w:rPrChange>
        </w:rPr>
        <w:t>gof</w:t>
      </w:r>
      <w:r w:rsidRPr="00FE7DE3">
        <w:rPr>
          <w:rFonts w:ascii="Courier New" w:eastAsia="Times New Roman" w:hAnsi="Courier New" w:cs="Courier New"/>
          <w:b/>
          <w:bCs/>
          <w:noProof/>
          <w:color w:val="5B9BD5" w:themeColor="accent1"/>
          <w:sz w:val="20"/>
          <w:szCs w:val="20"/>
          <w:rPrChange w:id="547" w:author="Mahshid Jafarpour" w:date="2023-12-04T01:56: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48" w:author="Mahshid Jafarpour" w:date="2023-12-04T01:56:00Z">
            <w:rPr>
              <w:rFonts w:ascii="Courier New" w:eastAsia="Times New Roman" w:hAnsi="Courier New" w:cs="Courier New"/>
              <w:color w:val="000000"/>
              <w:sz w:val="20"/>
              <w:szCs w:val="20"/>
            </w:rPr>
          </w:rPrChange>
        </w:rPr>
        <w:t>Gof</w:t>
      </w:r>
      <w:proofErr w:type="spellEnd"/>
      <w:proofErr w:type="gramEnd"/>
      <w:r w:rsidRPr="00FE7DE3">
        <w:rPr>
          <w:rFonts w:ascii="Courier New" w:eastAsia="Times New Roman" w:hAnsi="Courier New" w:cs="Courier New"/>
          <w:b/>
          <w:bCs/>
          <w:noProof/>
          <w:color w:val="5B9BD5" w:themeColor="accent1"/>
          <w:sz w:val="20"/>
          <w:szCs w:val="20"/>
          <w:rPrChange w:id="549" w:author="Mahshid Jafarpour" w:date="2023-12-04T01:56:00Z">
            <w:rPr>
              <w:rFonts w:ascii="Courier New" w:eastAsia="Times New Roman" w:hAnsi="Courier New" w:cs="Courier New"/>
              <w:b/>
              <w:bCs/>
              <w:color w:val="000080"/>
              <w:sz w:val="20"/>
              <w:szCs w:val="20"/>
            </w:rPr>
          </w:rPrChange>
        </w:rPr>
        <w:t>(</w:t>
      </w:r>
      <w:proofErr w:type="spellStart"/>
      <w:r w:rsidRPr="00FE7DE3">
        <w:rPr>
          <w:rFonts w:ascii="Courier New" w:eastAsia="Times New Roman" w:hAnsi="Courier New" w:cs="Courier New"/>
          <w:b/>
          <w:bCs/>
          <w:noProof/>
          <w:color w:val="5B9BD5" w:themeColor="accent1"/>
          <w:sz w:val="20"/>
          <w:szCs w:val="20"/>
          <w:rPrChange w:id="550" w:author="Mahshid Jafarpour" w:date="2023-12-04T01:56:00Z">
            <w:rPr>
              <w:rFonts w:ascii="Courier New" w:eastAsia="Times New Roman" w:hAnsi="Courier New" w:cs="Courier New"/>
              <w:color w:val="000000"/>
              <w:sz w:val="20"/>
              <w:szCs w:val="20"/>
            </w:rPr>
          </w:rPrChange>
        </w:rPr>
        <w:t>dist_type</w:t>
      </w:r>
      <w:proofErr w:type="spellEnd"/>
      <w:r w:rsidRPr="00FE7DE3">
        <w:rPr>
          <w:rFonts w:ascii="Courier New" w:eastAsia="Times New Roman" w:hAnsi="Courier New" w:cs="Courier New"/>
          <w:b/>
          <w:bCs/>
          <w:noProof/>
          <w:color w:val="5B9BD5" w:themeColor="accent1"/>
          <w:sz w:val="20"/>
          <w:szCs w:val="20"/>
          <w:rPrChange w:id="551" w:author="Mahshid Jafarpour" w:date="2023-12-04T01:56:00Z">
            <w:rPr>
              <w:rFonts w:ascii="Courier New" w:eastAsia="Times New Roman" w:hAnsi="Courier New" w:cs="Courier New"/>
              <w:b/>
              <w:bCs/>
              <w:color w:val="000080"/>
              <w:sz w:val="20"/>
              <w:szCs w:val="20"/>
            </w:rPr>
          </w:rPrChange>
        </w:rPr>
        <w:t>=</w:t>
      </w:r>
      <w:r w:rsidRPr="004C5475">
        <w:rPr>
          <w:rFonts w:ascii="Courier New" w:eastAsia="Times New Roman" w:hAnsi="Courier New" w:cs="Courier New"/>
          <w:b/>
          <w:bCs/>
          <w:color w:val="808080"/>
          <w:sz w:val="20"/>
          <w:szCs w:val="20"/>
          <w:rPrChange w:id="552" w:author="Mahshid Jafarpour" w:date="2023-12-04T01:53:00Z">
            <w:rPr>
              <w:rFonts w:ascii="Courier New" w:eastAsia="Times New Roman" w:hAnsi="Courier New" w:cs="Courier New"/>
              <w:color w:val="808080"/>
              <w:sz w:val="20"/>
              <w:szCs w:val="20"/>
            </w:rPr>
          </w:rPrChange>
        </w:rPr>
        <w:t>'binomial'</w:t>
      </w:r>
      <w:r w:rsidRPr="00FE7DE3">
        <w:rPr>
          <w:rFonts w:ascii="Courier New" w:eastAsia="Times New Roman" w:hAnsi="Courier New" w:cs="Courier New"/>
          <w:b/>
          <w:bCs/>
          <w:noProof/>
          <w:color w:val="5B9BD5" w:themeColor="accent1"/>
          <w:sz w:val="20"/>
          <w:szCs w:val="20"/>
          <w:rPrChange w:id="553"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54" w:author="Mahshid Jafarpour" w:date="2023-12-04T01:57:00Z">
            <w:rPr>
              <w:rFonts w:ascii="Courier New" w:eastAsia="Times New Roman" w:hAnsi="Courier New" w:cs="Courier New"/>
              <w:color w:val="000000"/>
              <w:sz w:val="20"/>
              <w:szCs w:val="20"/>
            </w:rPr>
          </w:rPrChange>
        </w:rPr>
        <w:t xml:space="preserve"> par</w:t>
      </w:r>
      <w:r w:rsidRPr="00FE7DE3">
        <w:rPr>
          <w:rFonts w:ascii="Courier New" w:eastAsia="Times New Roman" w:hAnsi="Courier New" w:cs="Courier New"/>
          <w:b/>
          <w:bCs/>
          <w:noProof/>
          <w:color w:val="5B9BD5" w:themeColor="accent1"/>
          <w:sz w:val="20"/>
          <w:szCs w:val="20"/>
          <w:rPrChange w:id="555" w:author="Mahshid Jafarpour" w:date="2023-12-04T01:57:00Z">
            <w:rPr>
              <w:rFonts w:ascii="Courier New" w:eastAsia="Times New Roman" w:hAnsi="Courier New" w:cs="Courier New"/>
              <w:b/>
              <w:bCs/>
              <w:color w:val="000080"/>
              <w:sz w:val="20"/>
              <w:szCs w:val="20"/>
            </w:rPr>
          </w:rPrChange>
        </w:rPr>
        <w:t>=(</w:t>
      </w:r>
      <w:proofErr w:type="spellStart"/>
      <w:r w:rsidRPr="00FE7DE3">
        <w:rPr>
          <w:rFonts w:ascii="Courier New" w:eastAsia="Times New Roman" w:hAnsi="Courier New" w:cs="Courier New"/>
          <w:b/>
          <w:bCs/>
          <w:noProof/>
          <w:color w:val="5B9BD5" w:themeColor="accent1"/>
          <w:sz w:val="20"/>
          <w:szCs w:val="20"/>
          <w:rPrChange w:id="556" w:author="Mahshid Jafarpour" w:date="2023-12-04T01:57:00Z">
            <w:rPr>
              <w:rFonts w:ascii="Courier New" w:eastAsia="Times New Roman" w:hAnsi="Courier New" w:cs="Courier New"/>
              <w:color w:val="000000"/>
              <w:sz w:val="20"/>
              <w:szCs w:val="20"/>
            </w:rPr>
          </w:rPrChange>
        </w:rPr>
        <w:t>n</w:t>
      </w:r>
      <w:r w:rsidRPr="00FE7DE3">
        <w:rPr>
          <w:rFonts w:ascii="Courier New" w:eastAsia="Times New Roman" w:hAnsi="Courier New" w:cs="Courier New"/>
          <w:b/>
          <w:bCs/>
          <w:noProof/>
          <w:color w:val="5B9BD5" w:themeColor="accent1"/>
          <w:sz w:val="20"/>
          <w:szCs w:val="20"/>
          <w:rPrChange w:id="557"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58" w:author="Mahshid Jafarpour" w:date="2023-12-04T01:57:00Z">
            <w:rPr>
              <w:rFonts w:ascii="Courier New" w:eastAsia="Times New Roman" w:hAnsi="Courier New" w:cs="Courier New"/>
              <w:color w:val="000000"/>
              <w:sz w:val="20"/>
              <w:szCs w:val="20"/>
            </w:rPr>
          </w:rPrChange>
        </w:rPr>
        <w:t>p</w:t>
      </w:r>
      <w:proofErr w:type="spellEnd"/>
      <w:r w:rsidRPr="00FE7DE3">
        <w:rPr>
          <w:rFonts w:ascii="Courier New" w:eastAsia="Times New Roman" w:hAnsi="Courier New" w:cs="Courier New"/>
          <w:b/>
          <w:bCs/>
          <w:noProof/>
          <w:color w:val="5B9BD5" w:themeColor="accent1"/>
          <w:sz w:val="20"/>
          <w:szCs w:val="20"/>
          <w:rPrChange w:id="559" w:author="Mahshid Jafarpour" w:date="2023-12-04T01:57:00Z">
            <w:rPr>
              <w:rFonts w:ascii="Courier New" w:eastAsia="Times New Roman" w:hAnsi="Courier New" w:cs="Courier New"/>
              <w:b/>
              <w:bCs/>
              <w:color w:val="000080"/>
              <w:sz w:val="20"/>
              <w:szCs w:val="20"/>
            </w:rPr>
          </w:rPrChange>
        </w:rPr>
        <w:t>))</w:t>
      </w:r>
    </w:p>
    <w:p w14:paraId="6AD9EC41" w14:textId="77777777" w:rsidR="002D42A8" w:rsidRPr="00FE7DE3" w:rsidRDefault="002D42A8" w:rsidP="002D42A8">
      <w:pPr>
        <w:shd w:val="clear" w:color="auto" w:fill="FFFFFF"/>
        <w:spacing w:after="0" w:line="240" w:lineRule="auto"/>
        <w:rPr>
          <w:rFonts w:ascii="Courier New" w:eastAsia="Times New Roman" w:hAnsi="Courier New" w:cs="Courier New"/>
          <w:b/>
          <w:bCs/>
          <w:noProof/>
          <w:color w:val="5B9BD5" w:themeColor="accent1"/>
          <w:sz w:val="20"/>
          <w:szCs w:val="20"/>
          <w:rPrChange w:id="560" w:author="Mahshid Jafarpour" w:date="2023-12-04T01:57:00Z">
            <w:rPr>
              <w:rFonts w:ascii="Times New Roman" w:eastAsia="Times New Roman" w:hAnsi="Times New Roman" w:cs="Times New Roman"/>
              <w:sz w:val="24"/>
              <w:szCs w:val="24"/>
            </w:rPr>
          </w:rPrChange>
        </w:rPr>
      </w:pPr>
      <w:r w:rsidRPr="00FE7DE3">
        <w:rPr>
          <w:rFonts w:ascii="Courier New" w:eastAsia="Times New Roman" w:hAnsi="Courier New" w:cs="Courier New"/>
          <w:b/>
          <w:bCs/>
          <w:noProof/>
          <w:color w:val="5B9BD5" w:themeColor="accent1"/>
          <w:sz w:val="20"/>
          <w:szCs w:val="20"/>
          <w:rPrChange w:id="561" w:author="Mahshid Jafarpour" w:date="2023-12-04T01:57:00Z">
            <w:rPr>
              <w:rFonts w:ascii="Courier New" w:eastAsia="Times New Roman" w:hAnsi="Courier New" w:cs="Courier New"/>
              <w:color w:val="000000"/>
              <w:sz w:val="20"/>
              <w:szCs w:val="20"/>
            </w:rPr>
          </w:rPrChange>
        </w:rPr>
        <w:t>gof_test</w:t>
      </w:r>
      <w:r w:rsidRPr="00FE7DE3">
        <w:rPr>
          <w:rFonts w:ascii="Courier New" w:eastAsia="Times New Roman" w:hAnsi="Courier New" w:cs="Courier New"/>
          <w:b/>
          <w:bCs/>
          <w:noProof/>
          <w:color w:val="5B9BD5" w:themeColor="accent1"/>
          <w:sz w:val="20"/>
          <w:szCs w:val="20"/>
          <w:rPrChange w:id="562"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63" w:author="Mahshid Jafarpour" w:date="2023-12-04T01:57:00Z">
            <w:rPr>
              <w:rFonts w:ascii="Courier New" w:eastAsia="Times New Roman" w:hAnsi="Courier New" w:cs="Courier New"/>
              <w:color w:val="000000"/>
              <w:sz w:val="20"/>
              <w:szCs w:val="20"/>
            </w:rPr>
          </w:rPrChange>
        </w:rPr>
        <w:t>gof</w:t>
      </w:r>
      <w:r w:rsidRPr="00FE7DE3">
        <w:rPr>
          <w:rFonts w:ascii="Courier New" w:eastAsia="Times New Roman" w:hAnsi="Courier New" w:cs="Courier New"/>
          <w:b/>
          <w:bCs/>
          <w:noProof/>
          <w:color w:val="5B9BD5" w:themeColor="accent1"/>
          <w:sz w:val="20"/>
          <w:szCs w:val="20"/>
          <w:rPrChange w:id="564"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65" w:author="Mahshid Jafarpour" w:date="2023-12-04T01:57:00Z">
            <w:rPr>
              <w:rFonts w:ascii="Courier New" w:eastAsia="Times New Roman" w:hAnsi="Courier New" w:cs="Courier New"/>
              <w:color w:val="000000"/>
              <w:sz w:val="20"/>
              <w:szCs w:val="20"/>
            </w:rPr>
          </w:rPrChange>
        </w:rPr>
        <w:t>data</w:t>
      </w:r>
      <w:r w:rsidRPr="00FE7DE3">
        <w:rPr>
          <w:rFonts w:ascii="Courier New" w:eastAsia="Times New Roman" w:hAnsi="Courier New" w:cs="Courier New"/>
          <w:b/>
          <w:bCs/>
          <w:noProof/>
          <w:color w:val="5B9BD5" w:themeColor="accent1"/>
          <w:sz w:val="20"/>
          <w:szCs w:val="20"/>
          <w:rPrChange w:id="566"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67" w:author="Mahshid Jafarpour" w:date="2023-12-04T01:57:00Z">
            <w:rPr>
              <w:rFonts w:ascii="Courier New" w:eastAsia="Times New Roman" w:hAnsi="Courier New" w:cs="Courier New"/>
              <w:color w:val="000000"/>
              <w:sz w:val="20"/>
              <w:szCs w:val="20"/>
            </w:rPr>
          </w:rPrChange>
        </w:rPr>
        <w:t xml:space="preserve"> k</w:t>
      </w:r>
      <w:r w:rsidRPr="00FE7DE3">
        <w:rPr>
          <w:rFonts w:ascii="Courier New" w:eastAsia="Times New Roman" w:hAnsi="Courier New" w:cs="Courier New"/>
          <w:b/>
          <w:bCs/>
          <w:noProof/>
          <w:color w:val="5B9BD5" w:themeColor="accent1"/>
          <w:sz w:val="20"/>
          <w:szCs w:val="20"/>
          <w:rPrChange w:id="568"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FF0000"/>
          <w:sz w:val="20"/>
          <w:szCs w:val="20"/>
          <w:rPrChange w:id="569" w:author="Mahshid Jafarpour" w:date="2023-12-04T01:57:00Z">
            <w:rPr>
              <w:rFonts w:ascii="Courier New" w:eastAsia="Times New Roman" w:hAnsi="Courier New" w:cs="Courier New"/>
              <w:color w:val="FF0000"/>
              <w:sz w:val="20"/>
              <w:szCs w:val="20"/>
            </w:rPr>
          </w:rPrChange>
        </w:rPr>
        <w:t>10</w:t>
      </w:r>
      <w:r w:rsidRPr="00FE7DE3">
        <w:rPr>
          <w:rFonts w:ascii="Courier New" w:eastAsia="Times New Roman" w:hAnsi="Courier New" w:cs="Courier New"/>
          <w:b/>
          <w:bCs/>
          <w:noProof/>
          <w:color w:val="5B9BD5" w:themeColor="accent1"/>
          <w:sz w:val="20"/>
          <w:szCs w:val="20"/>
          <w:rPrChange w:id="570"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5B9BD5" w:themeColor="accent1"/>
          <w:sz w:val="20"/>
          <w:szCs w:val="20"/>
          <w:rPrChange w:id="571" w:author="Mahshid Jafarpour" w:date="2023-12-04T01:57:00Z">
            <w:rPr>
              <w:rFonts w:ascii="Courier New" w:eastAsia="Times New Roman" w:hAnsi="Courier New" w:cs="Courier New"/>
              <w:color w:val="000000"/>
              <w:sz w:val="20"/>
              <w:szCs w:val="20"/>
            </w:rPr>
          </w:rPrChange>
        </w:rPr>
        <w:t xml:space="preserve"> alfa</w:t>
      </w:r>
      <w:r w:rsidRPr="00FE7DE3">
        <w:rPr>
          <w:rFonts w:ascii="Courier New" w:eastAsia="Times New Roman" w:hAnsi="Courier New" w:cs="Courier New"/>
          <w:b/>
          <w:bCs/>
          <w:noProof/>
          <w:color w:val="5B9BD5" w:themeColor="accent1"/>
          <w:sz w:val="20"/>
          <w:szCs w:val="20"/>
          <w:rPrChange w:id="572" w:author="Mahshid Jafarpour" w:date="2023-12-04T01:57:00Z">
            <w:rPr>
              <w:rFonts w:ascii="Courier New" w:eastAsia="Times New Roman" w:hAnsi="Courier New" w:cs="Courier New"/>
              <w:b/>
              <w:bCs/>
              <w:color w:val="000080"/>
              <w:sz w:val="20"/>
              <w:szCs w:val="20"/>
            </w:rPr>
          </w:rPrChange>
        </w:rPr>
        <w:t>=</w:t>
      </w:r>
      <w:r w:rsidRPr="00FE7DE3">
        <w:rPr>
          <w:rFonts w:ascii="Courier New" w:eastAsia="Times New Roman" w:hAnsi="Courier New" w:cs="Courier New"/>
          <w:b/>
          <w:bCs/>
          <w:noProof/>
          <w:color w:val="FF0000"/>
          <w:sz w:val="20"/>
          <w:szCs w:val="20"/>
          <w:rPrChange w:id="573" w:author="Mahshid Jafarpour" w:date="2023-12-04T01:57:00Z">
            <w:rPr>
              <w:rFonts w:ascii="Courier New" w:eastAsia="Times New Roman" w:hAnsi="Courier New" w:cs="Courier New"/>
              <w:color w:val="FF0000"/>
              <w:sz w:val="20"/>
              <w:szCs w:val="20"/>
            </w:rPr>
          </w:rPrChange>
        </w:rPr>
        <w:t>0.05</w:t>
      </w:r>
      <w:r w:rsidRPr="00FE7DE3">
        <w:rPr>
          <w:rFonts w:ascii="Courier New" w:eastAsia="Times New Roman" w:hAnsi="Courier New" w:cs="Courier New"/>
          <w:b/>
          <w:bCs/>
          <w:noProof/>
          <w:color w:val="5B9BD5" w:themeColor="accent1"/>
          <w:sz w:val="20"/>
          <w:szCs w:val="20"/>
          <w:rPrChange w:id="574" w:author="Mahshid Jafarpour" w:date="2023-12-04T01:55:00Z">
            <w:rPr>
              <w:rFonts w:ascii="Courier New" w:eastAsia="Times New Roman" w:hAnsi="Courier New" w:cs="Courier New"/>
              <w:b/>
              <w:bCs/>
              <w:color w:val="000080"/>
              <w:sz w:val="20"/>
              <w:szCs w:val="20"/>
            </w:rPr>
          </w:rPrChange>
        </w:rPr>
        <w:t>)</w:t>
      </w:r>
    </w:p>
    <w:p w14:paraId="454978C4" w14:textId="77777777" w:rsidR="002D42A8" w:rsidRDefault="002D42A8" w:rsidP="00C161F2">
      <w:pPr>
        <w:tabs>
          <w:tab w:val="left" w:pos="360"/>
          <w:tab w:val="left" w:pos="990"/>
        </w:tabs>
        <w:spacing w:line="360" w:lineRule="auto"/>
        <w:jc w:val="both"/>
        <w:rPr>
          <w:b/>
          <w:bCs/>
          <w:sz w:val="36"/>
        </w:rPr>
      </w:pPr>
    </w:p>
    <w:p w14:paraId="2EAADA7C"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When estimating p with very rare events and a small n, using MLE estimator leads to p=0 which sometimes is unrealistic and undesirable. In such cases, use alternative estimators.</w:t>
      </w:r>
    </w:p>
    <w:p w14:paraId="6B8C945F" w14:textId="77777777" w:rsidR="002D42A8" w:rsidRDefault="002D42A8" w:rsidP="002D42A8">
      <w:pPr>
        <w:pStyle w:val="HTMLPreformatted"/>
        <w:shd w:val="clear" w:color="auto" w:fill="FFFFFF"/>
        <w:wordWrap w:val="0"/>
        <w:textAlignment w:val="baseline"/>
        <w:rPr>
          <w:color w:val="000000"/>
          <w:sz w:val="21"/>
          <w:szCs w:val="21"/>
        </w:rPr>
      </w:pPr>
    </w:p>
    <w:p w14:paraId="0B24EBBD" w14:textId="77777777" w:rsidR="002D42A8" w:rsidRDefault="002D42A8" w:rsidP="002D42A8">
      <w:pPr>
        <w:pStyle w:val="HTMLPreformatted"/>
        <w:shd w:val="clear" w:color="auto" w:fill="FFFFFF"/>
        <w:wordWrap w:val="0"/>
        <w:textAlignment w:val="baseline"/>
        <w:rPr>
          <w:color w:val="000000"/>
          <w:sz w:val="21"/>
          <w:szCs w:val="21"/>
        </w:rPr>
      </w:pPr>
    </w:p>
    <w:p w14:paraId="22746271"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fitted MLE parameters are 10 0.6968.</w:t>
      </w:r>
    </w:p>
    <w:p w14:paraId="65F1460A"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7418E84A" w14:textId="77777777" w:rsidR="002D42A8" w:rsidRDefault="002D42A8" w:rsidP="002D42A8">
      <w:pPr>
        <w:pStyle w:val="HTMLPreformatted"/>
        <w:shd w:val="clear" w:color="auto" w:fill="FFFFFF"/>
        <w:wordWrap w:val="0"/>
        <w:textAlignment w:val="baseline"/>
        <w:rPr>
          <w:color w:val="000000"/>
          <w:sz w:val="21"/>
          <w:szCs w:val="21"/>
        </w:rPr>
      </w:pPr>
    </w:p>
    <w:p w14:paraId="7A9445FB"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14:paraId="254DABFD" w14:textId="77777777" w:rsidR="002D42A8" w:rsidRDefault="002D42A8" w:rsidP="002D42A8">
      <w:pPr>
        <w:pStyle w:val="HTMLPreformatted"/>
        <w:shd w:val="clear" w:color="auto" w:fill="FFFFFF"/>
        <w:wordWrap w:val="0"/>
        <w:textAlignment w:val="baseline"/>
        <w:rPr>
          <w:color w:val="000000"/>
          <w:sz w:val="21"/>
          <w:szCs w:val="21"/>
        </w:rPr>
      </w:pPr>
      <w:r>
        <w:rPr>
          <w:color w:val="000000"/>
          <w:sz w:val="21"/>
          <w:szCs w:val="21"/>
        </w:rPr>
        <w:t>If data are binomial, n is at least 10</w:t>
      </w:r>
    </w:p>
    <w:p w14:paraId="2FCBE1DA" w14:textId="77777777" w:rsidR="002D42A8" w:rsidRDefault="002D42A8" w:rsidP="00C161F2">
      <w:pPr>
        <w:tabs>
          <w:tab w:val="left" w:pos="360"/>
          <w:tab w:val="left" w:pos="990"/>
        </w:tabs>
        <w:spacing w:line="360" w:lineRule="auto"/>
        <w:jc w:val="both"/>
        <w:rPr>
          <w:noProof/>
        </w:rPr>
      </w:pPr>
    </w:p>
    <w:p w14:paraId="3BA432F9" w14:textId="77777777" w:rsidR="002D42A8" w:rsidRDefault="002D42A8" w:rsidP="00301485">
      <w:pPr>
        <w:tabs>
          <w:tab w:val="left" w:pos="360"/>
          <w:tab w:val="left" w:pos="990"/>
        </w:tabs>
        <w:spacing w:line="360" w:lineRule="auto"/>
        <w:jc w:val="center"/>
        <w:rPr>
          <w:b/>
          <w:bCs/>
          <w:sz w:val="36"/>
        </w:rPr>
      </w:pPr>
      <w:r>
        <w:rPr>
          <w:noProof/>
        </w:rPr>
        <w:lastRenderedPageBreak/>
        <w:drawing>
          <wp:inline distT="0" distB="0" distL="0" distR="0" wp14:anchorId="1790EAA7" wp14:editId="6EAF9936">
            <wp:extent cx="5267325" cy="3829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7325" cy="3829050"/>
                    </a:xfrm>
                    <a:prstGeom prst="rect">
                      <a:avLst/>
                    </a:prstGeom>
                  </pic:spPr>
                </pic:pic>
              </a:graphicData>
            </a:graphic>
          </wp:inline>
        </w:drawing>
      </w:r>
    </w:p>
    <w:p w14:paraId="25445EF0" w14:textId="77777777" w:rsidR="00301485" w:rsidRDefault="00301485" w:rsidP="00301485">
      <w:pPr>
        <w:tabs>
          <w:tab w:val="left" w:pos="360"/>
          <w:tab w:val="left" w:pos="990"/>
        </w:tabs>
        <w:spacing w:line="360" w:lineRule="auto"/>
        <w:jc w:val="center"/>
        <w:rPr>
          <w:b/>
          <w:bCs/>
          <w:sz w:val="36"/>
        </w:rPr>
      </w:pPr>
      <w:r w:rsidRPr="004B4270">
        <w:rPr>
          <w:rFonts w:eastAsia="Times New Roman" w:cstheme="minorHAnsi"/>
          <w:i/>
          <w:color w:val="000000"/>
        </w:rPr>
        <w:t>Fig</w:t>
      </w:r>
      <w:r>
        <w:rPr>
          <w:rFonts w:eastAsia="Times New Roman" w:cstheme="minorHAnsi"/>
          <w:i/>
          <w:color w:val="000000"/>
        </w:rPr>
        <w:t>ure 6: F</w:t>
      </w:r>
      <w:r w:rsidRPr="005D5F8B">
        <w:rPr>
          <w:rFonts w:eastAsia="Times New Roman" w:cstheme="minorHAnsi"/>
          <w:i/>
          <w:color w:val="000000"/>
        </w:rPr>
        <w:t xml:space="preserve">itted </w:t>
      </w:r>
      <w:r>
        <w:rPr>
          <w:rFonts w:eastAsia="Times New Roman" w:cstheme="minorHAnsi"/>
          <w:i/>
          <w:color w:val="000000"/>
        </w:rPr>
        <w:t xml:space="preserve">Binomial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4AFAE6EB" w14:textId="77777777"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Test Statistics: 8.3381</w:t>
      </w:r>
      <w:proofErr w:type="gramStart"/>
      <w:r w:rsidRPr="002D42A8">
        <w:rPr>
          <w:rFonts w:ascii="Courier New" w:eastAsia="Times New Roman" w:hAnsi="Courier New" w:cs="Courier New"/>
          <w:color w:val="000000"/>
          <w:sz w:val="20"/>
          <w:szCs w:val="20"/>
        </w:rPr>
        <w:t>;  Critical</w:t>
      </w:r>
      <w:proofErr w:type="gramEnd"/>
      <w:r w:rsidRPr="002D42A8">
        <w:rPr>
          <w:rFonts w:ascii="Courier New" w:eastAsia="Times New Roman" w:hAnsi="Courier New" w:cs="Courier New"/>
          <w:color w:val="000000"/>
          <w:sz w:val="20"/>
          <w:szCs w:val="20"/>
        </w:rPr>
        <w:t xml:space="preserve"> Value: 14.0671</w:t>
      </w:r>
    </w:p>
    <w:p w14:paraId="16799506" w14:textId="77777777" w:rsidR="002D42A8" w:rsidRP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Accept H0 that the distribution is a good fit at the given significance level.</w:t>
      </w:r>
    </w:p>
    <w:p w14:paraId="5156BDE0" w14:textId="77777777" w:rsidR="002D42A8" w:rsidRDefault="002D42A8"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2D42A8">
        <w:rPr>
          <w:rFonts w:ascii="Courier New" w:eastAsia="Times New Roman" w:hAnsi="Courier New" w:cs="Courier New"/>
          <w:color w:val="000000"/>
          <w:sz w:val="20"/>
          <w:szCs w:val="20"/>
        </w:rPr>
        <w:t>True</w:t>
      </w:r>
    </w:p>
    <w:p w14:paraId="07BF2B25" w14:textId="77777777" w:rsidR="00357EDF" w:rsidRPr="002D42A8" w:rsidRDefault="00357EDF" w:rsidP="002D4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BE6EC14" w14:textId="0457D11C"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This code generates a dataset with</w:t>
      </w:r>
      <w:r w:rsidR="0061676C">
        <w:rPr>
          <w:rFonts w:ascii="Segoe UI" w:hAnsi="Segoe UI" w:cs="Segoe UI"/>
        </w:rPr>
        <w:t xml:space="preserve"> 2000 observations following a B</w:t>
      </w:r>
      <w:r w:rsidRPr="00357EDF">
        <w:rPr>
          <w:rFonts w:ascii="Segoe UI" w:hAnsi="Segoe UI" w:cs="Segoe UI"/>
        </w:rPr>
        <w:t xml:space="preserve">inomial distribution with parameters </w:t>
      </w:r>
      <w:r>
        <w:rPr>
          <w:rFonts w:ascii="Segoe UI" w:hAnsi="Segoe UI" w:cs="Segoe UI"/>
        </w:rPr>
        <w:t>n=</w:t>
      </w:r>
      <w:r w:rsidRPr="00357EDF">
        <w:rPr>
          <w:rFonts w:ascii="Segoe UI" w:hAnsi="Segoe UI" w:cs="Segoe UI"/>
        </w:rPr>
        <w:t xml:space="preserve">10 and </w:t>
      </w:r>
      <w:r>
        <w:rPr>
          <w:rFonts w:ascii="Segoe UI" w:hAnsi="Segoe UI" w:cs="Segoe UI"/>
        </w:rPr>
        <w:t>p</w:t>
      </w:r>
      <w:r w:rsidRPr="00357EDF">
        <w:rPr>
          <w:rFonts w:ascii="Segoe UI" w:hAnsi="Segoe UI" w:cs="Segoe UI"/>
        </w:rPr>
        <w:t xml:space="preserve">=0.7. It then uses the </w:t>
      </w:r>
      <w:proofErr w:type="spellStart"/>
      <w:r w:rsidRPr="00357EDF">
        <w:rPr>
          <w:rFonts w:ascii="Segoe UI" w:hAnsi="Segoe UI" w:cs="Segoe UI"/>
        </w:rPr>
        <w:t>DistFit</w:t>
      </w:r>
      <w:proofErr w:type="spellEnd"/>
      <w:r w:rsidRPr="00357EDF">
        <w:rPr>
          <w:rFonts w:ascii="Segoe UI" w:hAnsi="Segoe UI" w:cs="Segoe UI"/>
        </w:rPr>
        <w:t xml:space="preserve"> package to estimate the </w:t>
      </w:r>
      <w:del w:id="575" w:author="Mahshid Jafarpour" w:date="2023-12-04T01:35:00Z">
        <w:r w:rsidRPr="00357EDF" w:rsidDel="00367E21">
          <w:rPr>
            <w:rFonts w:ascii="Segoe UI" w:hAnsi="Segoe UI" w:cs="Segoe UI"/>
          </w:rPr>
          <w:delText>Maximum Likelihood Estimate (</w:delText>
        </w:r>
      </w:del>
      <w:r w:rsidRPr="00357EDF">
        <w:rPr>
          <w:rFonts w:ascii="Segoe UI" w:hAnsi="Segoe UI" w:cs="Segoe UI"/>
        </w:rPr>
        <w:t>MLE</w:t>
      </w:r>
      <w:del w:id="576" w:author="Mahshid Jafarpour" w:date="2023-12-04T01:35:00Z">
        <w:r w:rsidRPr="00357EDF" w:rsidDel="00367E21">
          <w:rPr>
            <w:rFonts w:ascii="Segoe UI" w:hAnsi="Segoe UI" w:cs="Segoe UI"/>
          </w:rPr>
          <w:delText>)</w:delText>
        </w:r>
      </w:del>
      <w:r w:rsidRPr="00357EDF">
        <w:rPr>
          <w:rFonts w:ascii="Segoe UI" w:hAnsi="Segoe UI" w:cs="Segoe UI"/>
        </w:rPr>
        <w:t xml:space="preserve"> parameters for a </w:t>
      </w:r>
      <w:r w:rsidR="0061676C">
        <w:rPr>
          <w:rFonts w:ascii="Segoe UI" w:hAnsi="Segoe UI" w:cs="Segoe UI"/>
        </w:rPr>
        <w:t>B</w:t>
      </w:r>
      <w:r w:rsidRPr="00357EDF">
        <w:rPr>
          <w:rFonts w:ascii="Segoe UI" w:hAnsi="Segoe UI" w:cs="Segoe UI"/>
        </w:rPr>
        <w:t>inomial distribution based on the generated data.</w:t>
      </w:r>
    </w:p>
    <w:p w14:paraId="74FB9999" w14:textId="14C2D5EA"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The fitted MLE parameter</w:t>
      </w:r>
      <w:del w:id="577" w:author="Mahshid Jafarpour" w:date="2023-12-04T01:36:00Z">
        <w:r w:rsidRPr="00357EDF" w:rsidDel="00587841">
          <w:rPr>
            <w:rFonts w:ascii="Segoe UI" w:hAnsi="Segoe UI" w:cs="Segoe UI"/>
          </w:rPr>
          <w:delText>s</w:delText>
        </w:r>
      </w:del>
      <w:r w:rsidRPr="00357EDF">
        <w:rPr>
          <w:rFonts w:ascii="Segoe UI" w:hAnsi="Segoe UI" w:cs="Segoe UI"/>
        </w:rPr>
        <w:t xml:space="preserve"> </w:t>
      </w:r>
      <w:del w:id="578" w:author="Mahshid Jafarpour" w:date="2023-12-04T01:36:00Z">
        <w:r w:rsidRPr="00357EDF" w:rsidDel="00587841">
          <w:rPr>
            <w:rFonts w:ascii="Segoe UI" w:hAnsi="Segoe UI" w:cs="Segoe UI"/>
          </w:rPr>
          <w:delText>are</w:delText>
        </w:r>
      </w:del>
      <w:ins w:id="579" w:author="Mahshid Jafarpour" w:date="2023-12-04T01:36:00Z">
        <w:r w:rsidR="00587841">
          <w:rPr>
            <w:rFonts w:ascii="Segoe UI" w:hAnsi="Segoe UI" w:cs="Segoe UI"/>
          </w:rPr>
          <w:t>is</w:t>
        </w:r>
      </w:ins>
      <w:r w:rsidRPr="00357EDF">
        <w:rPr>
          <w:rFonts w:ascii="Segoe UI" w:hAnsi="Segoe UI" w:cs="Segoe UI"/>
        </w:rPr>
        <w:t xml:space="preserve"> determined to be </w:t>
      </w:r>
      <w:del w:id="580" w:author="Mahshid Jafarpour" w:date="2023-12-04T01:36:00Z">
        <w:r w:rsidRPr="00357EDF" w:rsidDel="00587841">
          <w:rPr>
            <w:rFonts w:ascii="Segoe UI" w:hAnsi="Segoe UI" w:cs="Segoe UI"/>
          </w:rPr>
          <w:delText xml:space="preserve">n=10 and </w:delText>
        </w:r>
      </w:del>
      <w:r w:rsidRPr="00357EDF">
        <w:rPr>
          <w:rFonts w:ascii="Segoe UI" w:hAnsi="Segoe UI" w:cs="Segoe UI"/>
        </w:rPr>
        <w:t>p=</w:t>
      </w:r>
      <w:r>
        <w:rPr>
          <w:rFonts w:ascii="Segoe UI" w:hAnsi="Segoe UI" w:cs="Segoe UI"/>
        </w:rPr>
        <w:t>0.697</w:t>
      </w:r>
      <w:ins w:id="581" w:author="Mahshid Jafarpour" w:date="2023-12-04T01:36:00Z">
        <w:r w:rsidR="00587841">
          <w:rPr>
            <w:rFonts w:ascii="Segoe UI" w:hAnsi="Segoe UI" w:cs="Segoe UI"/>
          </w:rPr>
          <w:t>, note that n was predefined by the user</w:t>
        </w:r>
      </w:ins>
      <w:r w:rsidRPr="00357EDF">
        <w:rPr>
          <w:rFonts w:ascii="Segoe UI" w:hAnsi="Segoe UI" w:cs="Segoe UI"/>
        </w:rPr>
        <w:t xml:space="preserve">. The analysis considers a limited set of distributions in the library, and in this case, the possible distributions for the data include 'Binomial', 'Geometric', and 'Poisson'. Additionally, a note </w:t>
      </w:r>
      <w:r w:rsidR="0061676C">
        <w:rPr>
          <w:rFonts w:ascii="Segoe UI" w:hAnsi="Segoe UI" w:cs="Segoe UI"/>
        </w:rPr>
        <w:t>emphasizes that if the data is B</w:t>
      </w:r>
      <w:r w:rsidRPr="00357EDF">
        <w:rPr>
          <w:rFonts w:ascii="Segoe UI" w:hAnsi="Segoe UI" w:cs="Segoe UI"/>
        </w:rPr>
        <w:t xml:space="preserve">inomial, </w:t>
      </w:r>
      <w:r>
        <w:rPr>
          <w:rFonts w:ascii="Segoe UI" w:hAnsi="Segoe UI" w:cs="Segoe UI"/>
        </w:rPr>
        <w:t xml:space="preserve">n </w:t>
      </w:r>
      <w:r w:rsidRPr="00357EDF">
        <w:rPr>
          <w:rFonts w:ascii="Segoe UI" w:hAnsi="Segoe UI" w:cs="Segoe UI"/>
        </w:rPr>
        <w:t>should be at least 10.</w:t>
      </w:r>
    </w:p>
    <w:p w14:paraId="734076B8" w14:textId="24ACD1F2" w:rsidR="00357EDF" w:rsidRPr="00357EDF" w:rsidRDefault="00357EDF" w:rsidP="00357EDF">
      <w:pPr>
        <w:tabs>
          <w:tab w:val="left" w:pos="360"/>
          <w:tab w:val="left" w:pos="990"/>
        </w:tabs>
        <w:spacing w:line="360" w:lineRule="auto"/>
        <w:jc w:val="both"/>
        <w:rPr>
          <w:rFonts w:ascii="Segoe UI" w:hAnsi="Segoe UI" w:cs="Segoe UI"/>
        </w:rPr>
      </w:pPr>
      <w:r w:rsidRPr="00357EDF">
        <w:rPr>
          <w:rFonts w:ascii="Segoe UI" w:hAnsi="Segoe UI" w:cs="Segoe UI"/>
        </w:rPr>
        <w:t>A Goodness of Fit (</w:t>
      </w:r>
      <w:proofErr w:type="spellStart"/>
      <w:r w:rsidRPr="00357EDF">
        <w:rPr>
          <w:rFonts w:ascii="Segoe UI" w:hAnsi="Segoe UI" w:cs="Segoe UI"/>
        </w:rPr>
        <w:t>GoF</w:t>
      </w:r>
      <w:proofErr w:type="spellEnd"/>
      <w:r w:rsidRPr="00357EDF">
        <w:rPr>
          <w:rFonts w:ascii="Segoe UI" w:hAnsi="Segoe UI" w:cs="Segoe UI"/>
        </w:rPr>
        <w:t>) test is performed, comparing t</w:t>
      </w:r>
      <w:r w:rsidR="0061676C">
        <w:rPr>
          <w:rFonts w:ascii="Segoe UI" w:hAnsi="Segoe UI" w:cs="Segoe UI"/>
        </w:rPr>
        <w:t>he observed data to the fitted B</w:t>
      </w:r>
      <w:r w:rsidRPr="00357EDF">
        <w:rPr>
          <w:rFonts w:ascii="Segoe UI" w:hAnsi="Segoe UI" w:cs="Segoe UI"/>
        </w:rPr>
        <w:t xml:space="preserve">inomial distribution. The test statistic is calculated as 8.3381, and the critical value at a significance level of 0.05 is 14.0671. The result of the test is True, indicating acceptance of the null hypothesis (H0) </w:t>
      </w:r>
      <w:ins w:id="582" w:author="Mahshid Jafarpour" w:date="2023-12-04T01:37:00Z">
        <w:r w:rsidR="003F25E5">
          <w:rPr>
            <w:rFonts w:ascii="Segoe UI" w:hAnsi="Segoe UI" w:cs="Segoe UI"/>
          </w:rPr>
          <w:lastRenderedPageBreak/>
          <w:t xml:space="preserve">of a good fit </w:t>
        </w:r>
      </w:ins>
      <w:r w:rsidRPr="00357EDF">
        <w:rPr>
          <w:rFonts w:ascii="Segoe UI" w:hAnsi="Segoe UI" w:cs="Segoe UI"/>
        </w:rPr>
        <w:t xml:space="preserve">at the specified significance level. Therefore, </w:t>
      </w:r>
      <w:del w:id="583" w:author="Mahshid Jafarpour" w:date="2023-12-04T01:37:00Z">
        <w:r w:rsidRPr="00357EDF" w:rsidDel="004B2646">
          <w:rPr>
            <w:rFonts w:ascii="Segoe UI" w:hAnsi="Segoe UI" w:cs="Segoe UI"/>
          </w:rPr>
          <w:delText>the</w:delText>
        </w:r>
      </w:del>
      <w:r w:rsidRPr="00357EDF">
        <w:rPr>
          <w:rFonts w:ascii="Segoe UI" w:hAnsi="Segoe UI" w:cs="Segoe UI"/>
        </w:rPr>
        <w:t xml:space="preserve"> </w:t>
      </w:r>
      <w:r w:rsidR="0061676C">
        <w:rPr>
          <w:rFonts w:ascii="Segoe UI" w:hAnsi="Segoe UI" w:cs="Segoe UI"/>
        </w:rPr>
        <w:t>B</w:t>
      </w:r>
      <w:r w:rsidRPr="00357EDF">
        <w:rPr>
          <w:rFonts w:ascii="Segoe UI" w:hAnsi="Segoe UI" w:cs="Segoe UI"/>
        </w:rPr>
        <w:t>inomial distribution is considered a good fit for the observed data.</w:t>
      </w:r>
    </w:p>
    <w:p w14:paraId="0B175FAB" w14:textId="4B826DD0" w:rsidR="00357EDF" w:rsidRPr="00357EDF" w:rsidRDefault="00357EDF" w:rsidP="00357EDF">
      <w:pPr>
        <w:tabs>
          <w:tab w:val="left" w:pos="360"/>
          <w:tab w:val="left" w:pos="990"/>
        </w:tabs>
        <w:spacing w:line="360" w:lineRule="auto"/>
        <w:jc w:val="both"/>
        <w:rPr>
          <w:rFonts w:ascii="Segoe UI" w:hAnsi="Segoe UI" w:cs="Segoe UI"/>
        </w:rPr>
      </w:pPr>
      <w:r>
        <w:rPr>
          <w:rFonts w:ascii="Segoe UI" w:hAnsi="Segoe UI" w:cs="Segoe UI"/>
        </w:rPr>
        <w:t>A</w:t>
      </w:r>
      <w:r w:rsidRPr="00357EDF">
        <w:rPr>
          <w:rFonts w:ascii="Segoe UI" w:hAnsi="Segoe UI" w:cs="Segoe UI"/>
        </w:rPr>
        <w:t xml:space="preserve"> potential issue with MLE estimation </w:t>
      </w:r>
      <w:ins w:id="584" w:author="Mahshid Jafarpour" w:date="2023-12-04T01:37:00Z">
        <w:r w:rsidR="004B2646">
          <w:rPr>
            <w:rFonts w:ascii="Segoe UI" w:hAnsi="Segoe UI" w:cs="Segoe UI"/>
          </w:rPr>
          <w:t xml:space="preserve">of binomial is </w:t>
        </w:r>
      </w:ins>
      <w:r w:rsidRPr="00357EDF">
        <w:rPr>
          <w:rFonts w:ascii="Segoe UI" w:hAnsi="Segoe UI" w:cs="Segoe UI"/>
        </w:rPr>
        <w:t>when dealing with very rare events and a small n, leading to an estimated probability (p) of 0, which might be unrealistic. In such cases, alternative estimators are recommended.</w:t>
      </w:r>
    </w:p>
    <w:p w14:paraId="1ABDC91D" w14:textId="620D1902" w:rsidR="00357EDF" w:rsidRPr="00357EDF" w:rsidRDefault="00357EDF" w:rsidP="00C161F2">
      <w:pPr>
        <w:tabs>
          <w:tab w:val="left" w:pos="360"/>
          <w:tab w:val="left" w:pos="990"/>
        </w:tabs>
        <w:spacing w:line="360" w:lineRule="auto"/>
        <w:jc w:val="both"/>
        <w:rPr>
          <w:rFonts w:ascii="Segoe UI" w:hAnsi="Segoe UI" w:cs="Segoe UI"/>
        </w:rPr>
      </w:pPr>
      <w:r w:rsidRPr="00357EDF">
        <w:rPr>
          <w:rFonts w:ascii="Segoe UI" w:hAnsi="Segoe UI" w:cs="Segoe UI"/>
        </w:rPr>
        <w:t xml:space="preserve">Next, </w:t>
      </w:r>
      <w:r>
        <w:rPr>
          <w:rFonts w:ascii="Segoe UI" w:hAnsi="Segoe UI" w:cs="Segoe UI"/>
        </w:rPr>
        <w:t xml:space="preserve">we run the </w:t>
      </w:r>
      <w:proofErr w:type="spellStart"/>
      <w:r>
        <w:rPr>
          <w:rFonts w:ascii="Segoe UI" w:hAnsi="Segoe UI" w:cs="Segoe UI"/>
        </w:rPr>
        <w:t>GoF</w:t>
      </w:r>
      <w:proofErr w:type="spellEnd"/>
      <w:r>
        <w:rPr>
          <w:rFonts w:ascii="Segoe UI" w:hAnsi="Segoe UI" w:cs="Segoe UI"/>
        </w:rPr>
        <w:t xml:space="preserve"> test for the other two possible distributions, Geometric and Poisson.  Both </w:t>
      </w:r>
      <w:ins w:id="585" w:author="Mahshid Jafarpour" w:date="2023-12-04T01:38:00Z">
        <w:r w:rsidR="00016E4B">
          <w:rPr>
            <w:rFonts w:ascii="Segoe UI" w:hAnsi="Segoe UI" w:cs="Segoe UI"/>
          </w:rPr>
          <w:t xml:space="preserve">tests </w:t>
        </w:r>
      </w:ins>
      <w:r>
        <w:rPr>
          <w:rFonts w:ascii="Segoe UI" w:hAnsi="Segoe UI" w:cs="Segoe UI"/>
        </w:rPr>
        <w:t xml:space="preserve">are </w:t>
      </w:r>
      <w:ins w:id="586" w:author="Mahshid Jafarpour" w:date="2023-12-04T01:38:00Z">
        <w:r w:rsidR="00016E4B">
          <w:rPr>
            <w:rFonts w:ascii="Segoe UI" w:hAnsi="Segoe UI" w:cs="Segoe UI"/>
          </w:rPr>
          <w:t xml:space="preserve">rejected, </w:t>
        </w:r>
      </w:ins>
      <w:del w:id="587" w:author="Mahshid Jafarpour" w:date="2023-12-04T01:38:00Z">
        <w:r w:rsidDel="00016E4B">
          <w:rPr>
            <w:rFonts w:ascii="Segoe UI" w:hAnsi="Segoe UI" w:cs="Segoe UI"/>
          </w:rPr>
          <w:delText>identifies</w:delText>
        </w:r>
        <w:r w:rsidDel="007D7DD2">
          <w:rPr>
            <w:rFonts w:ascii="Segoe UI" w:hAnsi="Segoe UI" w:cs="Segoe UI"/>
          </w:rPr>
          <w:delText xml:space="preserve"> as</w:delText>
        </w:r>
      </w:del>
      <w:ins w:id="588" w:author="Mahshid Jafarpour" w:date="2023-12-04T01:38:00Z">
        <w:r w:rsidR="007D7DD2">
          <w:rPr>
            <w:rFonts w:ascii="Segoe UI" w:hAnsi="Segoe UI" w:cs="Segoe UI"/>
          </w:rPr>
          <w:t xml:space="preserve"> indicating</w:t>
        </w:r>
      </w:ins>
      <w:r>
        <w:rPr>
          <w:rFonts w:ascii="Segoe UI" w:hAnsi="Segoe UI" w:cs="Segoe UI"/>
        </w:rPr>
        <w:t xml:space="preserve"> not a good fit</w:t>
      </w:r>
      <w:del w:id="589" w:author="Mahshid Jafarpour" w:date="2023-12-04T01:38:00Z">
        <w:r w:rsidDel="007D7DD2">
          <w:rPr>
            <w:rFonts w:ascii="Segoe UI" w:hAnsi="Segoe UI" w:cs="Segoe UI"/>
          </w:rPr>
          <w:delText xml:space="preserve"> with</w:delText>
        </w:r>
      </w:del>
      <w:ins w:id="590" w:author="Mahshid Jafarpour" w:date="2023-12-04T01:38:00Z">
        <w:r w:rsidR="007D7DD2">
          <w:rPr>
            <w:rFonts w:ascii="Segoe UI" w:hAnsi="Segoe UI" w:cs="Segoe UI"/>
          </w:rPr>
          <w:t>.</w:t>
        </w:r>
      </w:ins>
      <w:r>
        <w:rPr>
          <w:rFonts w:ascii="Segoe UI" w:hAnsi="Segoe UI" w:cs="Segoe UI"/>
        </w:rPr>
        <w:t xml:space="preserve"> </w:t>
      </w:r>
    </w:p>
    <w:p w14:paraId="7DD91487" w14:textId="77777777" w:rsidR="009441EE" w:rsidRPr="009441EE" w:rsidRDefault="009441EE" w:rsidP="009441EE">
      <w:pPr>
        <w:pStyle w:val="code"/>
      </w:pPr>
      <w:r w:rsidRPr="009441EE">
        <w:rPr>
          <w:color w:val="008000"/>
        </w:rPr>
        <w:t># perform Goodness of Fit test for geometric</w:t>
      </w:r>
    </w:p>
    <w:p w14:paraId="0BF58BB0" w14:textId="77777777" w:rsidR="009441EE" w:rsidRPr="009441EE" w:rsidRDefault="009441EE" w:rsidP="009441EE">
      <w:pPr>
        <w:pStyle w:val="code"/>
      </w:pPr>
      <w:r w:rsidRPr="009441EE">
        <w:rPr>
          <w:color w:val="008000"/>
        </w:rPr>
        <w:t># first fit data to geometric</w:t>
      </w:r>
    </w:p>
    <w:p w14:paraId="65FC902A" w14:textId="77777777" w:rsidR="009441EE" w:rsidRPr="009441EE" w:rsidRDefault="009441EE" w:rsidP="009441EE">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'geometric'</w:t>
      </w:r>
      <w:r w:rsidRPr="009441EE">
        <w:rPr>
          <w:color w:val="000080"/>
        </w:rPr>
        <w:t>)</w:t>
      </w:r>
      <w:r w:rsidRPr="009441EE">
        <w:t xml:space="preserve"> </w:t>
      </w:r>
    </w:p>
    <w:p w14:paraId="25338210" w14:textId="77777777" w:rsidR="009441EE" w:rsidRPr="009441EE" w:rsidRDefault="009441EE" w:rsidP="009441EE">
      <w:pPr>
        <w:pStyle w:val="code"/>
      </w:pPr>
    </w:p>
    <w:p w14:paraId="44115B61" w14:textId="77777777" w:rsidR="009441EE" w:rsidRPr="009441EE" w:rsidRDefault="009441EE" w:rsidP="009441EE">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'geometric'</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14:paraId="68EB8196" w14:textId="77777777" w:rsidR="009441EE" w:rsidRPr="009441EE" w:rsidRDefault="009441EE" w:rsidP="009441EE">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14:paraId="2DD7402B" w14:textId="77777777"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5C581F2" w14:textId="77777777"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Test Statistics: 4039.7864</w:t>
      </w:r>
      <w:proofErr w:type="gramStart"/>
      <w:r w:rsidRPr="00357EDF">
        <w:rPr>
          <w:rFonts w:ascii="Courier New" w:eastAsia="Times New Roman" w:hAnsi="Courier New" w:cs="Courier New"/>
          <w:color w:val="000000"/>
          <w:sz w:val="20"/>
          <w:szCs w:val="20"/>
        </w:rPr>
        <w:t>;  Critical</w:t>
      </w:r>
      <w:proofErr w:type="gramEnd"/>
      <w:r w:rsidRPr="00357EDF">
        <w:rPr>
          <w:rFonts w:ascii="Courier New" w:eastAsia="Times New Roman" w:hAnsi="Courier New" w:cs="Courier New"/>
          <w:color w:val="000000"/>
          <w:sz w:val="20"/>
          <w:szCs w:val="20"/>
        </w:rPr>
        <w:t xml:space="preserve"> Value: 7.8147</w:t>
      </w:r>
    </w:p>
    <w:p w14:paraId="7516EFF6" w14:textId="77777777" w:rsidR="00357EDF" w:rsidRP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Reject H0, the distribution is NOT a good fit at this significance level.</w:t>
      </w:r>
    </w:p>
    <w:p w14:paraId="0C00A269" w14:textId="77777777" w:rsidR="00357EDF" w:rsidRDefault="00357EDF"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357EDF">
        <w:rPr>
          <w:rFonts w:ascii="Courier New" w:eastAsia="Times New Roman" w:hAnsi="Courier New" w:cs="Courier New"/>
          <w:color w:val="000000"/>
          <w:sz w:val="20"/>
          <w:szCs w:val="20"/>
        </w:rPr>
        <w:t>False</w:t>
      </w:r>
    </w:p>
    <w:p w14:paraId="0F635B4E" w14:textId="77777777" w:rsidR="0069768C" w:rsidRPr="00357EDF" w:rsidRDefault="0069768C" w:rsidP="00357E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1B28BE9" w14:textId="77777777" w:rsidR="00357EDF" w:rsidRPr="009441EE" w:rsidRDefault="00357EDF" w:rsidP="00357EDF">
      <w:pPr>
        <w:pStyle w:val="code"/>
      </w:pPr>
      <w:r w:rsidRPr="009441EE">
        <w:rPr>
          <w:color w:val="008000"/>
        </w:rPr>
        <w:t xml:space="preserve"># perform Goodness of Fit test for </w:t>
      </w:r>
      <w:r w:rsidR="0069768C" w:rsidRPr="0069768C">
        <w:rPr>
          <w:color w:val="008000"/>
        </w:rPr>
        <w:t>poisson</w:t>
      </w:r>
    </w:p>
    <w:p w14:paraId="69AE5BE8" w14:textId="77777777" w:rsidR="00357EDF" w:rsidRPr="0069768C" w:rsidRDefault="00357EDF" w:rsidP="00357EDF">
      <w:pPr>
        <w:pStyle w:val="code"/>
        <w:rPr>
          <w:color w:val="008000"/>
        </w:rPr>
      </w:pPr>
      <w:r w:rsidRPr="009441EE">
        <w:rPr>
          <w:color w:val="008000"/>
        </w:rPr>
        <w:t xml:space="preserve"># first fit data to </w:t>
      </w:r>
      <w:r w:rsidR="0069768C" w:rsidRPr="0069768C">
        <w:rPr>
          <w:color w:val="008000"/>
        </w:rPr>
        <w:t>poisson</w:t>
      </w:r>
    </w:p>
    <w:p w14:paraId="6108D3A2" w14:textId="77777777" w:rsidR="00357EDF" w:rsidRPr="009441EE" w:rsidRDefault="00357EDF" w:rsidP="00357EDF">
      <w:pPr>
        <w:pStyle w:val="code"/>
      </w:pPr>
      <w:r w:rsidRPr="009441EE">
        <w:t xml:space="preserve">model </w:t>
      </w:r>
      <w:r w:rsidRPr="009441EE">
        <w:rPr>
          <w:color w:val="000080"/>
        </w:rPr>
        <w:t>=</w:t>
      </w:r>
      <w:r w:rsidRPr="009441EE">
        <w:t xml:space="preserve"> dft</w:t>
      </w:r>
      <w:r w:rsidRPr="009441EE">
        <w:rPr>
          <w:color w:val="000080"/>
        </w:rPr>
        <w:t>.</w:t>
      </w:r>
      <w:r w:rsidRPr="009441EE">
        <w:t>Fitting</w:t>
      </w:r>
      <w:r w:rsidRPr="009441EE">
        <w:rPr>
          <w:color w:val="000080"/>
        </w:rPr>
        <w:t>(</w:t>
      </w:r>
      <w:r w:rsidRPr="009441EE">
        <w:t>data</w:t>
      </w:r>
      <w:r w:rsidRPr="009441EE">
        <w:rPr>
          <w:color w:val="000080"/>
        </w:rPr>
        <w:t>,</w:t>
      </w:r>
      <w:r w:rsidRPr="009441EE">
        <w:t xml:space="preserve"> 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w:t>
      </w:r>
    </w:p>
    <w:p w14:paraId="2AABCD76" w14:textId="77777777" w:rsidR="00357EDF" w:rsidRPr="009441EE" w:rsidRDefault="00357EDF" w:rsidP="00357EDF">
      <w:pPr>
        <w:pStyle w:val="code"/>
      </w:pPr>
    </w:p>
    <w:p w14:paraId="1BF5F904" w14:textId="77777777" w:rsidR="00357EDF" w:rsidRPr="009441EE" w:rsidRDefault="00357EDF" w:rsidP="00357EDF">
      <w:pPr>
        <w:pStyle w:val="code"/>
      </w:pPr>
      <w:r w:rsidRPr="009441EE">
        <w:t xml:space="preserve">gof_test </w:t>
      </w:r>
      <w:r w:rsidRPr="009441EE">
        <w:rPr>
          <w:color w:val="000080"/>
        </w:rPr>
        <w:t>=</w:t>
      </w:r>
      <w:r w:rsidRPr="009441EE">
        <w:t xml:space="preserve"> gof</w:t>
      </w:r>
      <w:r w:rsidRPr="009441EE">
        <w:rPr>
          <w:color w:val="000080"/>
        </w:rPr>
        <w:t>.</w:t>
      </w:r>
      <w:r w:rsidRPr="009441EE">
        <w:t>Gof</w:t>
      </w:r>
      <w:r w:rsidRPr="009441EE">
        <w:rPr>
          <w:color w:val="000080"/>
        </w:rPr>
        <w:t>(</w:t>
      </w:r>
      <w:r w:rsidRPr="009441EE">
        <w:t>dist_type</w:t>
      </w:r>
      <w:r w:rsidRPr="009441EE">
        <w:rPr>
          <w:color w:val="000080"/>
        </w:rPr>
        <w:t>=</w:t>
      </w:r>
      <w:r w:rsidRPr="009441EE">
        <w:rPr>
          <w:color w:val="808080"/>
        </w:rPr>
        <w:t>'</w:t>
      </w:r>
      <w:r w:rsidR="0069768C">
        <w:rPr>
          <w:color w:val="808080"/>
        </w:rPr>
        <w:t>poisson</w:t>
      </w:r>
      <w:r w:rsidRPr="009441EE">
        <w:rPr>
          <w:color w:val="808080"/>
        </w:rPr>
        <w:t>'</w:t>
      </w:r>
      <w:r w:rsidRPr="009441EE">
        <w:rPr>
          <w:color w:val="000080"/>
        </w:rPr>
        <w:t>,</w:t>
      </w:r>
      <w:r w:rsidRPr="009441EE">
        <w:t xml:space="preserve"> par</w:t>
      </w:r>
      <w:r w:rsidRPr="009441EE">
        <w:rPr>
          <w:color w:val="000080"/>
        </w:rPr>
        <w:t>=</w:t>
      </w:r>
      <w:r w:rsidRPr="009441EE">
        <w:t>model</w:t>
      </w:r>
      <w:r w:rsidRPr="009441EE">
        <w:rPr>
          <w:color w:val="000080"/>
        </w:rPr>
        <w:t>.</w:t>
      </w:r>
      <w:r w:rsidRPr="009441EE">
        <w:t>fit</w:t>
      </w:r>
      <w:r w:rsidRPr="009441EE">
        <w:rPr>
          <w:color w:val="000080"/>
        </w:rPr>
        <w:t>())</w:t>
      </w:r>
    </w:p>
    <w:p w14:paraId="465EDD6D" w14:textId="77777777" w:rsidR="00357EDF" w:rsidRPr="009441EE" w:rsidRDefault="00357EDF" w:rsidP="00357EDF">
      <w:pPr>
        <w:pStyle w:val="code"/>
        <w:rPr>
          <w:rFonts w:ascii="Times New Roman" w:hAnsi="Times New Roman" w:cs="Times New Roman"/>
          <w:sz w:val="24"/>
          <w:szCs w:val="24"/>
        </w:rPr>
      </w:pPr>
      <w:r w:rsidRPr="009441EE">
        <w:t>gof_test</w:t>
      </w:r>
      <w:r w:rsidRPr="009441EE">
        <w:rPr>
          <w:color w:val="000080"/>
        </w:rPr>
        <w:t>.</w:t>
      </w:r>
      <w:r w:rsidRPr="009441EE">
        <w:t>gof</w:t>
      </w:r>
      <w:r w:rsidRPr="009441EE">
        <w:rPr>
          <w:color w:val="000080"/>
        </w:rPr>
        <w:t>(</w:t>
      </w:r>
      <w:r w:rsidRPr="009441EE">
        <w:t>data</w:t>
      </w:r>
      <w:r w:rsidRPr="009441EE">
        <w:rPr>
          <w:color w:val="000080"/>
        </w:rPr>
        <w:t>)</w:t>
      </w:r>
    </w:p>
    <w:p w14:paraId="406189AC" w14:textId="77777777" w:rsid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8EB549C"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Test Statistics: 669.7525</w:t>
      </w:r>
      <w:proofErr w:type="gramStart"/>
      <w:r w:rsidRPr="0069768C">
        <w:rPr>
          <w:rFonts w:ascii="Courier New" w:eastAsia="Times New Roman" w:hAnsi="Courier New" w:cs="Courier New"/>
          <w:color w:val="000000"/>
          <w:sz w:val="20"/>
          <w:szCs w:val="20"/>
        </w:rPr>
        <w:t>;  Critical</w:t>
      </w:r>
      <w:proofErr w:type="gramEnd"/>
      <w:r w:rsidRPr="0069768C">
        <w:rPr>
          <w:rFonts w:ascii="Courier New" w:eastAsia="Times New Roman" w:hAnsi="Courier New" w:cs="Courier New"/>
          <w:color w:val="000000"/>
          <w:sz w:val="20"/>
          <w:szCs w:val="20"/>
        </w:rPr>
        <w:t xml:space="preserve"> Value: 7.8147</w:t>
      </w:r>
    </w:p>
    <w:p w14:paraId="7719EFA9"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Reject H0, the distribution is NOT a good fit at this significance level.</w:t>
      </w:r>
    </w:p>
    <w:p w14:paraId="390C2480" w14:textId="77777777" w:rsidR="0069768C" w:rsidRPr="0069768C" w:rsidRDefault="0069768C" w:rsidP="006976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768C">
        <w:rPr>
          <w:rFonts w:ascii="Courier New" w:eastAsia="Times New Roman" w:hAnsi="Courier New" w:cs="Courier New"/>
          <w:color w:val="000000"/>
          <w:sz w:val="20"/>
          <w:szCs w:val="20"/>
        </w:rPr>
        <w:t>False</w:t>
      </w:r>
    </w:p>
    <w:p w14:paraId="21E110F4" w14:textId="77777777" w:rsidR="00357EDF" w:rsidRDefault="00357EDF" w:rsidP="00C161F2">
      <w:pPr>
        <w:tabs>
          <w:tab w:val="left" w:pos="360"/>
          <w:tab w:val="left" w:pos="990"/>
        </w:tabs>
        <w:spacing w:line="360" w:lineRule="auto"/>
        <w:jc w:val="both"/>
        <w:rPr>
          <w:b/>
          <w:bCs/>
          <w:sz w:val="36"/>
        </w:rPr>
      </w:pPr>
    </w:p>
    <w:p w14:paraId="52541AEF" w14:textId="78A5874B"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For the Geometric distribution, the test statistic is 4039.7864, and the critical value at a significance level of 0.05 is 7.8147. The result of the test is False, indicating rejection of the null hypothesis (H</w:t>
      </w:r>
      <w:r w:rsidRPr="00765A0F">
        <w:rPr>
          <w:rFonts w:ascii="Segoe UI" w:hAnsi="Segoe UI" w:cs="Segoe UI"/>
          <w:vertAlign w:val="subscript"/>
          <w:rPrChange w:id="591" w:author="Mahshid Jafarpour" w:date="2023-12-04T01:40:00Z">
            <w:rPr>
              <w:rFonts w:ascii="Segoe UI" w:hAnsi="Segoe UI" w:cs="Segoe UI"/>
            </w:rPr>
          </w:rPrChange>
        </w:rPr>
        <w:t>0</w:t>
      </w:r>
      <w:r w:rsidRPr="0069768C">
        <w:rPr>
          <w:rFonts w:ascii="Segoe UI" w:hAnsi="Segoe UI" w:cs="Segoe UI"/>
        </w:rPr>
        <w:t xml:space="preserve">) at </w:t>
      </w:r>
      <w:ins w:id="592" w:author="Mahshid Jafarpour" w:date="2023-12-04T01:39:00Z">
        <w:r w:rsidR="00CD1551">
          <w:rPr>
            <w:rFonts w:ascii="Segoe UI" w:hAnsi="Segoe UI" w:cs="Segoe UI"/>
          </w:rPr>
          <w:t>0.05</w:t>
        </w:r>
      </w:ins>
      <w:del w:id="593" w:author="Mahshid Jafarpour" w:date="2023-12-04T01:39:00Z">
        <w:r w:rsidRPr="0069768C" w:rsidDel="00CD1551">
          <w:rPr>
            <w:rFonts w:ascii="Segoe UI" w:hAnsi="Segoe UI" w:cs="Segoe UI"/>
          </w:rPr>
          <w:delText>the specified</w:delText>
        </w:r>
      </w:del>
      <w:r w:rsidRPr="0069768C">
        <w:rPr>
          <w:rFonts w:ascii="Segoe UI" w:hAnsi="Segoe UI" w:cs="Segoe UI"/>
        </w:rPr>
        <w:t xml:space="preserve"> significance level. Therefore, the Geometric distribution is deemed not a good fit for the observed data.</w:t>
      </w:r>
    </w:p>
    <w:p w14:paraId="7F9A28CC" w14:textId="77777777"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t>Similarly, for the Poisson distribution, the test statistic is 669.7525, and the critical value at a significance level of 0.05 is 7.8147. The result of the test is False, indicating rejection of the null hypothesis (H</w:t>
      </w:r>
      <w:r w:rsidRPr="00765A0F">
        <w:rPr>
          <w:rFonts w:ascii="Segoe UI" w:hAnsi="Segoe UI" w:cs="Segoe UI"/>
          <w:vertAlign w:val="subscript"/>
          <w:rPrChange w:id="594" w:author="Mahshid Jafarpour" w:date="2023-12-04T01:40:00Z">
            <w:rPr>
              <w:rFonts w:ascii="Segoe UI" w:hAnsi="Segoe UI" w:cs="Segoe UI"/>
            </w:rPr>
          </w:rPrChange>
        </w:rPr>
        <w:t>0</w:t>
      </w:r>
      <w:r w:rsidRPr="0069768C">
        <w:rPr>
          <w:rFonts w:ascii="Segoe UI" w:hAnsi="Segoe UI" w:cs="Segoe UI"/>
        </w:rPr>
        <w:t>) at the specified significance level. Consequently, the Poisson distribution is also considered not a good fit for the observed data.</w:t>
      </w:r>
    </w:p>
    <w:p w14:paraId="581C227A" w14:textId="6C2E3786" w:rsidR="0069768C" w:rsidRPr="0069768C" w:rsidRDefault="0069768C" w:rsidP="0069768C">
      <w:pPr>
        <w:tabs>
          <w:tab w:val="left" w:pos="360"/>
          <w:tab w:val="left" w:pos="990"/>
        </w:tabs>
        <w:spacing w:line="360" w:lineRule="auto"/>
        <w:jc w:val="both"/>
        <w:rPr>
          <w:rFonts w:ascii="Segoe UI" w:hAnsi="Segoe UI" w:cs="Segoe UI"/>
        </w:rPr>
      </w:pPr>
      <w:r w:rsidRPr="0069768C">
        <w:rPr>
          <w:rFonts w:ascii="Segoe UI" w:hAnsi="Segoe UI" w:cs="Segoe UI"/>
        </w:rPr>
        <w:lastRenderedPageBreak/>
        <w:t xml:space="preserve">These results suggest that, among the considered distributions (Binomial, Geometric, and Poisson), only the Binomial distribution is </w:t>
      </w:r>
      <w:del w:id="595" w:author="Mahshid Jafarpour" w:date="2023-12-04T01:40:00Z">
        <w:r w:rsidRPr="0069768C" w:rsidDel="00262499">
          <w:rPr>
            <w:rFonts w:ascii="Segoe UI" w:hAnsi="Segoe UI" w:cs="Segoe UI"/>
          </w:rPr>
          <w:delText xml:space="preserve">identified as </w:delText>
        </w:r>
      </w:del>
      <w:r w:rsidRPr="0069768C">
        <w:rPr>
          <w:rFonts w:ascii="Segoe UI" w:hAnsi="Segoe UI" w:cs="Segoe UI"/>
        </w:rPr>
        <w:t xml:space="preserve">a good fit for the generated dataset based on the </w:t>
      </w:r>
      <w:ins w:id="596" w:author="Mahshid Jafarpour" w:date="2023-12-04T01:40:00Z">
        <w:r w:rsidR="00262499">
          <w:rPr>
            <w:rFonts w:ascii="Segoe UI" w:hAnsi="Segoe UI" w:cs="Segoe UI"/>
          </w:rPr>
          <w:t xml:space="preserve">Chi-squared </w:t>
        </w:r>
      </w:ins>
      <w:proofErr w:type="spellStart"/>
      <w:r w:rsidRPr="0069768C">
        <w:rPr>
          <w:rFonts w:ascii="Segoe UI" w:hAnsi="Segoe UI" w:cs="Segoe UI"/>
        </w:rPr>
        <w:t>GoF</w:t>
      </w:r>
      <w:proofErr w:type="spellEnd"/>
      <w:r w:rsidRPr="0069768C">
        <w:rPr>
          <w:rFonts w:ascii="Segoe UI" w:hAnsi="Segoe UI" w:cs="Segoe UI"/>
        </w:rPr>
        <w:t xml:space="preserve"> tests.</w:t>
      </w:r>
    </w:p>
    <w:p w14:paraId="4A6392A3" w14:textId="77777777" w:rsidR="008629B5" w:rsidRPr="009F3C71" w:rsidRDefault="00A03EA2" w:rsidP="00C161F2">
      <w:pPr>
        <w:pStyle w:val="ListParagraph"/>
        <w:numPr>
          <w:ilvl w:val="2"/>
          <w:numId w:val="1"/>
        </w:numPr>
        <w:tabs>
          <w:tab w:val="left" w:pos="360"/>
          <w:tab w:val="left" w:pos="900"/>
          <w:tab w:val="left" w:pos="990"/>
        </w:tabs>
        <w:spacing w:line="360" w:lineRule="auto"/>
        <w:ind w:hanging="1224"/>
        <w:jc w:val="both"/>
        <w:rPr>
          <w:b/>
          <w:bCs/>
          <w:sz w:val="36"/>
        </w:rPr>
      </w:pPr>
      <w:r w:rsidRPr="009F3C71">
        <w:rPr>
          <w:b/>
          <w:bCs/>
          <w:sz w:val="36"/>
        </w:rPr>
        <w:t>Bernoulli</w:t>
      </w:r>
      <w:r w:rsidR="008629B5" w:rsidRPr="009F3C71">
        <w:rPr>
          <w:b/>
          <w:bCs/>
          <w:sz w:val="36"/>
        </w:rPr>
        <w:t xml:space="preserve"> Distribution</w:t>
      </w:r>
    </w:p>
    <w:p w14:paraId="68FD5BC4" w14:textId="1047C0AE" w:rsidR="004B1B31" w:rsidRDefault="00A03EA2" w:rsidP="004B1B31">
      <w:pPr>
        <w:tabs>
          <w:tab w:val="left" w:pos="360"/>
          <w:tab w:val="left" w:pos="990"/>
        </w:tabs>
        <w:spacing w:line="360" w:lineRule="auto"/>
        <w:jc w:val="both"/>
        <w:rPr>
          <w:rFonts w:ascii="Segoe UI" w:hAnsi="Segoe UI" w:cs="Segoe UI"/>
        </w:rPr>
      </w:pPr>
      <w:r w:rsidRPr="009F3C71">
        <w:rPr>
          <w:rFonts w:ascii="Segoe UI" w:hAnsi="Segoe UI" w:cs="Segoe UI"/>
        </w:rPr>
        <w:t xml:space="preserve">The Bernoulli distribution models binary outcomes, such as success or failure in a single trial. </w:t>
      </w: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denoted as 'p,' through the MLE method. This distribution is particularly useful for scenarios where there are only two possible outcomes.</w:t>
      </w:r>
      <w:r w:rsidRPr="009F3C71">
        <w:t xml:space="preserve"> It</w:t>
      </w:r>
      <w:del w:id="597" w:author="Mahshid Jafarpour" w:date="2023-12-04T01:41:00Z">
        <w:r w:rsidRPr="009F3C71" w:rsidDel="005D17BD">
          <w:delText xml:space="preserve"> </w:delText>
        </w:r>
        <w:r w:rsidRPr="009F3C71" w:rsidDel="008307E0">
          <w:delText>is</w:delText>
        </w:r>
      </w:del>
      <w:r w:rsidRPr="009F3C71">
        <w:t xml:space="preserve"> c</w:t>
      </w:r>
      <w:r w:rsidRPr="009F3C71">
        <w:rPr>
          <w:rFonts w:ascii="Segoe UI" w:hAnsi="Segoe UI" w:cs="Segoe UI"/>
        </w:rPr>
        <w:t xml:space="preserve">ommonly </w:t>
      </w:r>
      <w:del w:id="598" w:author="Mahshid Jafarpour" w:date="2023-12-04T01:41:00Z">
        <w:r w:rsidRPr="009F3C71" w:rsidDel="008307E0">
          <w:rPr>
            <w:rFonts w:ascii="Segoe UI" w:hAnsi="Segoe UI" w:cs="Segoe UI"/>
          </w:rPr>
          <w:delText xml:space="preserve">employed </w:delText>
        </w:r>
      </w:del>
      <w:ins w:id="599" w:author="Mahshid Jafarpour" w:date="2023-12-04T01:41:00Z">
        <w:r w:rsidR="008307E0">
          <w:rPr>
            <w:rFonts w:ascii="Segoe UI" w:hAnsi="Segoe UI" w:cs="Segoe UI"/>
          </w:rPr>
          <w:t xml:space="preserve">models </w:t>
        </w:r>
      </w:ins>
      <w:del w:id="600" w:author="Mahshid Jafarpour" w:date="2023-12-04T01:41:00Z">
        <w:r w:rsidRPr="009F3C71" w:rsidDel="008307E0">
          <w:rPr>
            <w:rFonts w:ascii="Segoe UI" w:hAnsi="Segoe UI" w:cs="Segoe UI"/>
          </w:rPr>
          <w:delText xml:space="preserve">in </w:delText>
        </w:r>
      </w:del>
      <w:r w:rsidRPr="009F3C71">
        <w:rPr>
          <w:rFonts w:ascii="Segoe UI" w:hAnsi="Segoe UI" w:cs="Segoe UI"/>
        </w:rPr>
        <w:t xml:space="preserve">scenarios like coin flips or determining success/failure in a single trial. </w:t>
      </w:r>
      <w:r w:rsidR="004B1B31">
        <w:rPr>
          <w:rFonts w:ascii="Segoe UI" w:hAnsi="Segoe UI" w:cs="Segoe UI"/>
        </w:rPr>
        <w:t>The following</w:t>
      </w:r>
      <w:r w:rsidR="004B1B31" w:rsidRPr="00D26EC0">
        <w:rPr>
          <w:rFonts w:ascii="Segoe UI" w:hAnsi="Segoe UI" w:cs="Segoe UI"/>
        </w:rPr>
        <w:t xml:space="preserve"> code is an example of using the </w:t>
      </w:r>
      <w:proofErr w:type="spellStart"/>
      <w:r w:rsidR="004B1B31" w:rsidRPr="00D26EC0">
        <w:rPr>
          <w:rFonts w:ascii="Segoe UI" w:hAnsi="Segoe UI" w:cs="Segoe UI"/>
        </w:rPr>
        <w:t>DistFit</w:t>
      </w:r>
      <w:proofErr w:type="spellEnd"/>
      <w:r w:rsidR="004B1B31" w:rsidRPr="00D26EC0">
        <w:rPr>
          <w:rFonts w:ascii="Segoe UI" w:hAnsi="Segoe UI" w:cs="Segoe UI"/>
        </w:rPr>
        <w:t xml:space="preserve"> package for data generated from a </w:t>
      </w:r>
      <w:r w:rsidR="004B1B31">
        <w:rPr>
          <w:rFonts w:ascii="Segoe UI" w:hAnsi="Segoe UI" w:cs="Segoe UI"/>
        </w:rPr>
        <w:t>Bernoulli</w:t>
      </w:r>
      <w:r w:rsidR="004B1B31" w:rsidRPr="00D26EC0">
        <w:rPr>
          <w:rFonts w:ascii="Segoe UI" w:hAnsi="Segoe UI" w:cs="Segoe UI"/>
        </w:rPr>
        <w:t xml:space="preserve"> distribution.</w:t>
      </w:r>
    </w:p>
    <w:p w14:paraId="5AB66543"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distfit </w:t>
      </w:r>
      <w:r w:rsidRPr="00877C80">
        <w:rPr>
          <w:color w:val="0000FF"/>
        </w:rPr>
        <w:t>as</w:t>
      </w:r>
      <w:r w:rsidRPr="00877C80">
        <w:t xml:space="preserve"> dft</w:t>
      </w:r>
    </w:p>
    <w:p w14:paraId="2257AD3C"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datagen </w:t>
      </w:r>
      <w:r w:rsidRPr="00877C80">
        <w:rPr>
          <w:color w:val="0000FF"/>
        </w:rPr>
        <w:t>as</w:t>
      </w:r>
      <w:r w:rsidRPr="00877C80">
        <w:t xml:space="preserve"> dgn</w:t>
      </w:r>
    </w:p>
    <w:p w14:paraId="189D8DDF" w14:textId="77777777" w:rsidR="00877C80" w:rsidRPr="00877C80" w:rsidRDefault="00877C80" w:rsidP="00877C80">
      <w:pPr>
        <w:pStyle w:val="code"/>
      </w:pPr>
      <w:r w:rsidRPr="00877C80">
        <w:rPr>
          <w:color w:val="0000FF"/>
        </w:rPr>
        <w:t>import</w:t>
      </w:r>
      <w:r w:rsidRPr="00877C80">
        <w:t xml:space="preserve"> DistFit</w:t>
      </w:r>
      <w:r w:rsidRPr="00877C80">
        <w:rPr>
          <w:color w:val="000080"/>
        </w:rPr>
        <w:t>.</w:t>
      </w:r>
      <w:r w:rsidRPr="00877C80">
        <w:t xml:space="preserve">gof </w:t>
      </w:r>
      <w:r w:rsidRPr="00877C80">
        <w:rPr>
          <w:color w:val="0000FF"/>
        </w:rPr>
        <w:t>as</w:t>
      </w:r>
      <w:r w:rsidRPr="00877C80">
        <w:t xml:space="preserve"> gof</w:t>
      </w:r>
    </w:p>
    <w:p w14:paraId="6F586AE4" w14:textId="77777777" w:rsidR="00877C80" w:rsidRPr="00877C80" w:rsidRDefault="00877C80" w:rsidP="00877C80">
      <w:pPr>
        <w:pStyle w:val="code"/>
      </w:pPr>
    </w:p>
    <w:p w14:paraId="2E09A697" w14:textId="0CB814B1" w:rsidR="00877C80" w:rsidRPr="00877C80" w:rsidRDefault="00877C80" w:rsidP="00877C80">
      <w:pPr>
        <w:pStyle w:val="code"/>
      </w:pPr>
      <w:r w:rsidRPr="00877C80">
        <w:rPr>
          <w:color w:val="008000"/>
        </w:rPr>
        <w:t xml:space="preserve"># Generate data from a </w:t>
      </w:r>
      <w:ins w:id="601" w:author="Mahshid Jafarpour" w:date="2023-12-03T20:51:00Z">
        <w:r w:rsidR="00CB0FCE">
          <w:rPr>
            <w:color w:val="008000"/>
          </w:rPr>
          <w:t>Bernoulli</w:t>
        </w:r>
      </w:ins>
      <w:del w:id="602" w:author="Mahshid Jafarpour" w:date="2023-12-03T20:51:00Z">
        <w:r w:rsidRPr="00877C80" w:rsidDel="00CB0FCE">
          <w:rPr>
            <w:color w:val="008000"/>
          </w:rPr>
          <w:delText>uniform</w:delText>
        </w:r>
      </w:del>
      <w:r w:rsidRPr="00877C80">
        <w:rPr>
          <w:color w:val="008000"/>
        </w:rPr>
        <w:t xml:space="preserve"> distribution</w:t>
      </w:r>
    </w:p>
    <w:p w14:paraId="4348A8C6" w14:textId="77777777" w:rsidR="00877C80" w:rsidRPr="00877C80" w:rsidRDefault="00877C80" w:rsidP="00877C80">
      <w:pPr>
        <w:pStyle w:val="code"/>
      </w:pPr>
      <w:r w:rsidRPr="00877C80">
        <w:t xml:space="preserve">data_dist </w:t>
      </w:r>
      <w:r w:rsidRPr="00877C80">
        <w:rPr>
          <w:color w:val="000080"/>
        </w:rPr>
        <w:t>=</w:t>
      </w:r>
      <w:r w:rsidRPr="00877C80">
        <w:t xml:space="preserve"> dgn</w:t>
      </w:r>
      <w:r w:rsidRPr="00877C80">
        <w:rPr>
          <w:color w:val="000080"/>
        </w:rPr>
        <w:t>.</w:t>
      </w:r>
      <w:r w:rsidRPr="00877C80">
        <w:t>Datagen</w:t>
      </w:r>
      <w:r w:rsidRPr="00877C80">
        <w:rPr>
          <w:color w:val="000080"/>
        </w:rPr>
        <w:t>(</w:t>
      </w:r>
      <w:r w:rsidRPr="00877C80">
        <w:t>dist_type</w:t>
      </w:r>
      <w:r w:rsidRPr="00877C80">
        <w:rPr>
          <w:color w:val="000080"/>
        </w:rPr>
        <w:t>=</w:t>
      </w:r>
      <w:r w:rsidRPr="00877C80">
        <w:rPr>
          <w:color w:val="808080"/>
        </w:rPr>
        <w:t>'binomial'</w:t>
      </w:r>
      <w:r w:rsidRPr="00877C80">
        <w:rPr>
          <w:color w:val="000080"/>
        </w:rPr>
        <w:t>,</w:t>
      </w:r>
      <w:r w:rsidRPr="00877C80">
        <w:t xml:space="preserve"> row_count</w:t>
      </w:r>
      <w:r w:rsidRPr="00877C80">
        <w:rPr>
          <w:color w:val="000080"/>
        </w:rPr>
        <w:t>=</w:t>
      </w:r>
      <w:r w:rsidRPr="00877C80">
        <w:rPr>
          <w:color w:val="FF0000"/>
        </w:rPr>
        <w:t>2000</w:t>
      </w:r>
      <w:r w:rsidRPr="00877C80">
        <w:rPr>
          <w:color w:val="000080"/>
        </w:rPr>
        <w:t>,</w:t>
      </w:r>
      <w:r w:rsidRPr="00877C80">
        <w:t xml:space="preserve"> par</w:t>
      </w:r>
      <w:r w:rsidRPr="00877C80">
        <w:rPr>
          <w:color w:val="000080"/>
        </w:rPr>
        <w:t>=(</w:t>
      </w:r>
      <w:r w:rsidRPr="00877C80">
        <w:rPr>
          <w:color w:val="FF0000"/>
        </w:rPr>
        <w:t>1</w:t>
      </w:r>
      <w:r w:rsidRPr="00877C80">
        <w:rPr>
          <w:color w:val="000080"/>
        </w:rPr>
        <w:t>,</w:t>
      </w:r>
      <w:r w:rsidRPr="00877C80">
        <w:t xml:space="preserve"> </w:t>
      </w:r>
      <w:r w:rsidRPr="00877C80">
        <w:rPr>
          <w:color w:val="FF0000"/>
        </w:rPr>
        <w:t>0.3</w:t>
      </w:r>
      <w:r w:rsidRPr="00877C80">
        <w:rPr>
          <w:color w:val="000080"/>
        </w:rPr>
        <w:t>),</w:t>
      </w:r>
      <w:r w:rsidRPr="00877C80">
        <w:t xml:space="preserve"> seed</w:t>
      </w:r>
      <w:r w:rsidRPr="00877C80">
        <w:rPr>
          <w:color w:val="000080"/>
        </w:rPr>
        <w:t>=</w:t>
      </w:r>
      <w:r w:rsidRPr="00877C80">
        <w:rPr>
          <w:color w:val="FF0000"/>
        </w:rPr>
        <w:t>1</w:t>
      </w:r>
      <w:r w:rsidRPr="00877C80">
        <w:rPr>
          <w:color w:val="000080"/>
        </w:rPr>
        <w:t>)</w:t>
      </w:r>
      <w:r w:rsidRPr="00877C80">
        <w:t xml:space="preserve"> </w:t>
      </w:r>
    </w:p>
    <w:p w14:paraId="557F9D6E" w14:textId="77777777" w:rsidR="00877C80" w:rsidRPr="00877C80" w:rsidRDefault="00877C80" w:rsidP="00877C80">
      <w:pPr>
        <w:pStyle w:val="code"/>
      </w:pPr>
      <w:r w:rsidRPr="00877C80">
        <w:t xml:space="preserve">data </w:t>
      </w:r>
      <w:r w:rsidRPr="00877C80">
        <w:rPr>
          <w:color w:val="000080"/>
        </w:rPr>
        <w:t>=</w:t>
      </w:r>
      <w:r w:rsidRPr="00877C80">
        <w:t xml:space="preserve"> data_dist</w:t>
      </w:r>
      <w:r w:rsidRPr="00877C80">
        <w:rPr>
          <w:color w:val="000080"/>
        </w:rPr>
        <w:t>.</w:t>
      </w:r>
      <w:r w:rsidRPr="00877C80">
        <w:t>data_generation</w:t>
      </w:r>
      <w:r w:rsidRPr="00877C80">
        <w:rPr>
          <w:color w:val="000080"/>
        </w:rPr>
        <w:t>()</w:t>
      </w:r>
    </w:p>
    <w:p w14:paraId="1BC75536" w14:textId="77777777" w:rsidR="00877C80" w:rsidRPr="00877C80" w:rsidRDefault="00877C80" w:rsidP="00877C80">
      <w:pPr>
        <w:pStyle w:val="code"/>
      </w:pPr>
    </w:p>
    <w:p w14:paraId="491CC0B3" w14:textId="77777777" w:rsidR="00877C80" w:rsidRPr="00877C80" w:rsidRDefault="00877C80" w:rsidP="00877C80">
      <w:pPr>
        <w:pStyle w:val="code"/>
      </w:pPr>
      <w:r w:rsidRPr="00877C80">
        <w:rPr>
          <w:color w:val="008000"/>
        </w:rPr>
        <w:t># Estimate MLE parameters using DistFit</w:t>
      </w:r>
    </w:p>
    <w:p w14:paraId="6F1962D3" w14:textId="77777777" w:rsidR="00877C80" w:rsidRPr="00877C80" w:rsidRDefault="00877C80" w:rsidP="00877C80">
      <w:pPr>
        <w:pStyle w:val="code"/>
      </w:pPr>
      <w:r w:rsidRPr="00877C80">
        <w:t xml:space="preserve">model </w:t>
      </w:r>
      <w:r w:rsidRPr="00877C80">
        <w:rPr>
          <w:color w:val="000080"/>
        </w:rPr>
        <w:t>=</w:t>
      </w:r>
      <w:r w:rsidRPr="00877C80">
        <w:t xml:space="preserve"> dft</w:t>
      </w:r>
      <w:r w:rsidRPr="00877C80">
        <w:rPr>
          <w:color w:val="000080"/>
        </w:rPr>
        <w:t>.</w:t>
      </w:r>
      <w:r w:rsidRPr="00877C80">
        <w:t>Fitting</w:t>
      </w:r>
      <w:r w:rsidRPr="00877C80">
        <w:rPr>
          <w:color w:val="000080"/>
        </w:rPr>
        <w:t>(</w:t>
      </w:r>
      <w:r w:rsidRPr="00877C80">
        <w:t>data</w:t>
      </w:r>
      <w:r w:rsidRPr="00877C80">
        <w:rPr>
          <w:color w:val="000080"/>
        </w:rPr>
        <w:t>,</w:t>
      </w:r>
      <w:r w:rsidRPr="00877C80">
        <w:t xml:space="preserve"> dist_type</w:t>
      </w:r>
      <w:r w:rsidRPr="00877C80">
        <w:rPr>
          <w:color w:val="000080"/>
        </w:rPr>
        <w:t>=</w:t>
      </w:r>
      <w:r w:rsidRPr="00877C80">
        <w:rPr>
          <w:color w:val="808080"/>
        </w:rPr>
        <w:t>'bernoulli'</w:t>
      </w:r>
      <w:r w:rsidRPr="00877C80">
        <w:rPr>
          <w:color w:val="000080"/>
        </w:rPr>
        <w:t>)</w:t>
      </w:r>
    </w:p>
    <w:p w14:paraId="3BF123A7" w14:textId="77777777" w:rsidR="00877C80" w:rsidRPr="00877C80" w:rsidRDefault="00877C80" w:rsidP="00877C80">
      <w:pPr>
        <w:pStyle w:val="code"/>
      </w:pPr>
      <w:r w:rsidRPr="00877C80">
        <w:t xml:space="preserve">fitted_mle_param </w:t>
      </w:r>
      <w:r w:rsidRPr="00877C80">
        <w:rPr>
          <w:color w:val="000080"/>
        </w:rPr>
        <w:t>=</w:t>
      </w:r>
      <w:r w:rsidRPr="00877C80">
        <w:t xml:space="preserve"> model</w:t>
      </w:r>
      <w:r w:rsidRPr="00877C80">
        <w:rPr>
          <w:color w:val="000080"/>
        </w:rPr>
        <w:t>.</w:t>
      </w:r>
      <w:r w:rsidRPr="00877C80">
        <w:t>fit</w:t>
      </w:r>
      <w:r w:rsidRPr="00877C80">
        <w:rPr>
          <w:color w:val="000080"/>
        </w:rPr>
        <w:t>()</w:t>
      </w:r>
    </w:p>
    <w:p w14:paraId="2CF17FD5" w14:textId="77777777" w:rsidR="00877C80" w:rsidRPr="00877C80" w:rsidRDefault="00877C80" w:rsidP="00877C80">
      <w:pPr>
        <w:pStyle w:val="code"/>
      </w:pPr>
      <w:r w:rsidRPr="00877C80">
        <w:rPr>
          <w:color w:val="880088"/>
        </w:rPr>
        <w:t>print</w:t>
      </w:r>
      <w:r w:rsidRPr="00877C80">
        <w:rPr>
          <w:color w:val="000080"/>
        </w:rPr>
        <w:t>(</w:t>
      </w:r>
      <w:r w:rsidRPr="00877C80">
        <w:rPr>
          <w:color w:val="808080"/>
        </w:rPr>
        <w:t>"The fitted MLE parameter is %.4f."</w:t>
      </w:r>
      <w:r w:rsidRPr="00877C80">
        <w:t xml:space="preserve"> </w:t>
      </w:r>
      <w:r w:rsidRPr="00877C80">
        <w:rPr>
          <w:color w:val="000080"/>
        </w:rPr>
        <w:t>%</w:t>
      </w:r>
      <w:r w:rsidRPr="00877C80">
        <w:t>fitted_mle_param</w:t>
      </w:r>
      <w:r w:rsidRPr="00877C80">
        <w:rPr>
          <w:color w:val="000080"/>
        </w:rPr>
        <w:t>)</w:t>
      </w:r>
    </w:p>
    <w:p w14:paraId="47C1D0C4" w14:textId="77777777" w:rsidR="00877C80" w:rsidRPr="00877C80" w:rsidRDefault="00877C80" w:rsidP="00877C80">
      <w:pPr>
        <w:pStyle w:val="code"/>
      </w:pPr>
    </w:p>
    <w:p w14:paraId="7172C67E" w14:textId="77777777" w:rsidR="00877C80" w:rsidRPr="00877C80" w:rsidRDefault="00877C80" w:rsidP="00877C80">
      <w:pPr>
        <w:pStyle w:val="code"/>
      </w:pPr>
      <w:r w:rsidRPr="00877C80">
        <w:rPr>
          <w:color w:val="008000"/>
        </w:rPr>
        <w:t># Explore possible distributions using DistFit</w:t>
      </w:r>
    </w:p>
    <w:p w14:paraId="5B35C110" w14:textId="77777777" w:rsidR="00877C80" w:rsidRPr="00877C80" w:rsidRDefault="00877C80" w:rsidP="00877C80">
      <w:pPr>
        <w:pStyle w:val="code"/>
      </w:pPr>
      <w:r w:rsidRPr="00877C80">
        <w:t xml:space="preserve">possible_distributions </w:t>
      </w:r>
      <w:r w:rsidRPr="00877C80">
        <w:rPr>
          <w:color w:val="000080"/>
        </w:rPr>
        <w:t>=</w:t>
      </w:r>
      <w:r w:rsidRPr="00877C80">
        <w:t xml:space="preserve"> model</w:t>
      </w:r>
      <w:r w:rsidRPr="00877C80">
        <w:rPr>
          <w:color w:val="000080"/>
        </w:rPr>
        <w:t>.</w:t>
      </w:r>
      <w:r w:rsidRPr="00877C80">
        <w:t>guess_distributions</w:t>
      </w:r>
      <w:r w:rsidRPr="00877C80">
        <w:rPr>
          <w:color w:val="000080"/>
        </w:rPr>
        <w:t>()</w:t>
      </w:r>
    </w:p>
    <w:p w14:paraId="383C753B" w14:textId="77777777" w:rsidR="00877C80" w:rsidRPr="00877C80" w:rsidRDefault="00877C80" w:rsidP="00877C80">
      <w:pPr>
        <w:pStyle w:val="code"/>
      </w:pPr>
    </w:p>
    <w:p w14:paraId="026A19ED" w14:textId="3C0296B4" w:rsidR="00877C80" w:rsidRPr="00877C80" w:rsidRDefault="00877C80" w:rsidP="00877C80">
      <w:pPr>
        <w:pStyle w:val="code"/>
      </w:pPr>
      <w:r w:rsidRPr="00877C80">
        <w:rPr>
          <w:color w:val="008000"/>
        </w:rPr>
        <w:t xml:space="preserve"># Visualize the fitted </w:t>
      </w:r>
      <w:del w:id="603" w:author="Mahshid Jafarpour" w:date="2023-12-03T20:51:00Z">
        <w:r w:rsidRPr="00877C80" w:rsidDel="0027477C">
          <w:rPr>
            <w:color w:val="008000"/>
          </w:rPr>
          <w:delText xml:space="preserve">uniform </w:delText>
        </w:r>
      </w:del>
      <w:ins w:id="604" w:author="Mahshid Jafarpour" w:date="2023-12-03T20:51:00Z">
        <w:r w:rsidR="0027477C">
          <w:rPr>
            <w:color w:val="008000"/>
          </w:rPr>
          <w:t>Bernoulli</w:t>
        </w:r>
        <w:r w:rsidR="0027477C" w:rsidRPr="00877C80">
          <w:rPr>
            <w:color w:val="008000"/>
          </w:rPr>
          <w:t xml:space="preserve"> </w:t>
        </w:r>
      </w:ins>
      <w:r w:rsidRPr="00877C80">
        <w:rPr>
          <w:color w:val="008000"/>
        </w:rPr>
        <w:t>distribution</w:t>
      </w:r>
    </w:p>
    <w:p w14:paraId="3B714322" w14:textId="77777777" w:rsidR="00877C80" w:rsidRPr="00877C80" w:rsidRDefault="00877C80" w:rsidP="00877C80">
      <w:pPr>
        <w:pStyle w:val="code"/>
        <w:rPr>
          <w:rFonts w:ascii="Times New Roman" w:hAnsi="Times New Roman" w:cs="Times New Roman"/>
          <w:sz w:val="24"/>
          <w:szCs w:val="24"/>
        </w:rPr>
      </w:pPr>
      <w:r w:rsidRPr="00877C80">
        <w:t>model</w:t>
      </w:r>
      <w:r w:rsidRPr="00877C80">
        <w:rPr>
          <w:color w:val="000080"/>
        </w:rPr>
        <w:t>.</w:t>
      </w:r>
      <w:r w:rsidRPr="00877C80">
        <w:t>bernoulli_plot</w:t>
      </w:r>
      <w:r w:rsidRPr="00877C80">
        <w:rPr>
          <w:color w:val="000080"/>
        </w:rPr>
        <w:t>(</w:t>
      </w:r>
      <w:r w:rsidRPr="00877C80">
        <w:t>fitted_mle_param</w:t>
      </w:r>
      <w:r w:rsidRPr="00877C80">
        <w:rPr>
          <w:color w:val="000080"/>
        </w:rPr>
        <w:t>)</w:t>
      </w:r>
    </w:p>
    <w:p w14:paraId="03294560" w14:textId="77777777" w:rsidR="00877C80" w:rsidRDefault="00877C80" w:rsidP="00877C80">
      <w:pPr>
        <w:pStyle w:val="HTMLPreformatted"/>
        <w:shd w:val="clear" w:color="auto" w:fill="FFFFFF"/>
        <w:wordWrap w:val="0"/>
        <w:textAlignment w:val="baseline"/>
        <w:rPr>
          <w:color w:val="000000"/>
          <w:sz w:val="21"/>
          <w:szCs w:val="21"/>
        </w:rPr>
      </w:pPr>
    </w:p>
    <w:p w14:paraId="61572C12"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fitted MLE parameter is 0.3080.</w:t>
      </w:r>
    </w:p>
    <w:p w14:paraId="68429138"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5CCA0AA7" w14:textId="77777777" w:rsidR="00877C80" w:rsidRDefault="00877C80" w:rsidP="00877C80">
      <w:pPr>
        <w:pStyle w:val="HTMLPreformatted"/>
        <w:shd w:val="clear" w:color="auto" w:fill="FFFFFF"/>
        <w:wordWrap w:val="0"/>
        <w:textAlignment w:val="baseline"/>
        <w:rPr>
          <w:color w:val="000000"/>
          <w:sz w:val="21"/>
          <w:szCs w:val="21"/>
        </w:rPr>
      </w:pPr>
    </w:p>
    <w:p w14:paraId="4E07856E" w14:textId="77777777" w:rsidR="00877C80" w:rsidRDefault="00877C80" w:rsidP="00877C80">
      <w:pPr>
        <w:pStyle w:val="HTMLPreformatted"/>
        <w:shd w:val="clear" w:color="auto" w:fill="FFFFFF"/>
        <w:wordWrap w:val="0"/>
        <w:textAlignment w:val="baseline"/>
        <w:rPr>
          <w:color w:val="000000"/>
          <w:sz w:val="21"/>
          <w:szCs w:val="21"/>
        </w:rPr>
      </w:pPr>
      <w:r>
        <w:rPr>
          <w:color w:val="000000"/>
          <w:sz w:val="21"/>
          <w:szCs w:val="21"/>
        </w:rPr>
        <w:t>The possible distributions for the data are: ['Bernoulli']</w:t>
      </w:r>
    </w:p>
    <w:p w14:paraId="1196A1DC" w14:textId="77777777" w:rsidR="008629B5" w:rsidRDefault="00877C80" w:rsidP="00301485">
      <w:pPr>
        <w:tabs>
          <w:tab w:val="left" w:pos="360"/>
          <w:tab w:val="left" w:pos="990"/>
        </w:tabs>
        <w:spacing w:line="360" w:lineRule="auto"/>
        <w:jc w:val="center"/>
        <w:rPr>
          <w:rFonts w:ascii="Segoe UI" w:hAnsi="Segoe UI" w:cs="Segoe UI"/>
        </w:rPr>
      </w:pPr>
      <w:r>
        <w:rPr>
          <w:noProof/>
        </w:rPr>
        <w:lastRenderedPageBreak/>
        <w:drawing>
          <wp:inline distT="0" distB="0" distL="0" distR="0" wp14:anchorId="0499372D" wp14:editId="00239CD7">
            <wp:extent cx="4905375" cy="3809202"/>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9999" cy="3812792"/>
                    </a:xfrm>
                    <a:prstGeom prst="rect">
                      <a:avLst/>
                    </a:prstGeom>
                  </pic:spPr>
                </pic:pic>
              </a:graphicData>
            </a:graphic>
          </wp:inline>
        </w:drawing>
      </w:r>
    </w:p>
    <w:p w14:paraId="5ACC20AE" w14:textId="77777777" w:rsidR="00301485" w:rsidRDefault="00301485" w:rsidP="00301485">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7: F</w:t>
      </w:r>
      <w:r w:rsidRPr="005D5F8B">
        <w:rPr>
          <w:rFonts w:eastAsia="Times New Roman" w:cstheme="minorHAnsi"/>
          <w:i/>
          <w:color w:val="000000"/>
        </w:rPr>
        <w:t xml:space="preserve">itted </w:t>
      </w:r>
      <w:r>
        <w:rPr>
          <w:rFonts w:eastAsia="Times New Roman" w:cstheme="minorHAnsi"/>
          <w:i/>
          <w:color w:val="000000"/>
        </w:rPr>
        <w:t xml:space="preserve">Bernoulli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640E900C" w14:textId="03D632F1" w:rsidR="00877C80" w:rsidRPr="009F3C71" w:rsidRDefault="00A01783" w:rsidP="008629B5">
      <w:pPr>
        <w:tabs>
          <w:tab w:val="left" w:pos="360"/>
          <w:tab w:val="left" w:pos="990"/>
        </w:tabs>
        <w:spacing w:line="360" w:lineRule="auto"/>
        <w:jc w:val="both"/>
        <w:rPr>
          <w:rFonts w:ascii="Segoe UI" w:hAnsi="Segoe UI" w:cs="Segoe UI"/>
        </w:rPr>
      </w:pPr>
      <w:ins w:id="605" w:author="Mahshid Jafarpour" w:date="2023-12-04T01:42:00Z">
        <w:r>
          <w:rPr>
            <w:rFonts w:ascii="Segoe UI" w:hAnsi="Segoe UI" w:cs="Segoe UI"/>
          </w:rPr>
          <w:t xml:space="preserve">Goodness of fit is not valid for Bernoulli distribution, </w:t>
        </w:r>
        <w:proofErr w:type="spellStart"/>
        <w:r>
          <w:rPr>
            <w:rFonts w:ascii="Segoe UI" w:hAnsi="Segoe UI" w:cs="Segoe UI"/>
          </w:rPr>
          <w:t>theefor</w:t>
        </w:r>
        <w:proofErr w:type="spellEnd"/>
        <w:r>
          <w:rPr>
            <w:rFonts w:ascii="Segoe UI" w:hAnsi="Segoe UI" w:cs="Segoe UI"/>
          </w:rPr>
          <w:t xml:space="preserve"> if you try </w:t>
        </w:r>
        <w:r w:rsidR="000A1DC8">
          <w:rPr>
            <w:rFonts w:ascii="Segoe UI" w:hAnsi="Segoe UI" w:cs="Segoe UI"/>
          </w:rPr>
          <w:t xml:space="preserve">running </w:t>
        </w:r>
        <w:proofErr w:type="spellStart"/>
        <w:r w:rsidR="000A1DC8">
          <w:rPr>
            <w:rFonts w:ascii="Segoe UI" w:hAnsi="Segoe UI" w:cs="Segoe UI"/>
          </w:rPr>
          <w:t>Gof</w:t>
        </w:r>
        <w:proofErr w:type="spellEnd"/>
        <w:r w:rsidR="000A1DC8">
          <w:rPr>
            <w:rFonts w:ascii="Segoe UI" w:hAnsi="Segoe UI" w:cs="Segoe UI"/>
          </w:rPr>
          <w:t xml:space="preserve"> for a Bernou</w:t>
        </w:r>
      </w:ins>
      <w:ins w:id="606" w:author="Mahshid Jafarpour" w:date="2023-12-04T01:43:00Z">
        <w:r w:rsidR="000A1DC8">
          <w:rPr>
            <w:rFonts w:ascii="Segoe UI" w:hAnsi="Segoe UI" w:cs="Segoe UI"/>
          </w:rPr>
          <w:t xml:space="preserve">lli a Value Error is raised. </w:t>
        </w:r>
        <w:proofErr w:type="gramStart"/>
        <w:r w:rsidR="000A1DC8">
          <w:rPr>
            <w:rFonts w:ascii="Segoe UI" w:hAnsi="Segoe UI" w:cs="Segoe UI"/>
          </w:rPr>
          <w:t>Due to the fact that</w:t>
        </w:r>
        <w:proofErr w:type="gramEnd"/>
        <w:r w:rsidR="000A1DC8">
          <w:rPr>
            <w:rFonts w:ascii="Segoe UI" w:hAnsi="Segoe UI" w:cs="Segoe UI"/>
          </w:rPr>
          <w:t xml:space="preserve"> data are {0,1} only, the suggested distribution in </w:t>
        </w:r>
        <w:proofErr w:type="spellStart"/>
        <w:r w:rsidR="000A1DC8">
          <w:rPr>
            <w:rFonts w:ascii="Segoe UI" w:hAnsi="Segoe UI" w:cs="Segoe UI"/>
          </w:rPr>
          <w:t>Bernoullin</w:t>
        </w:r>
        <w:proofErr w:type="spellEnd"/>
        <w:r w:rsidR="000A1DC8">
          <w:rPr>
            <w:rFonts w:ascii="Segoe UI" w:hAnsi="Segoe UI" w:cs="Segoe UI"/>
          </w:rPr>
          <w:t xml:space="preserve"> only.</w:t>
        </w:r>
      </w:ins>
    </w:p>
    <w:p w14:paraId="1DB8F839" w14:textId="77777777" w:rsidR="008629B5" w:rsidRPr="009F3C71" w:rsidRDefault="00BB5302"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Geometric</w:t>
      </w:r>
      <w:r w:rsidR="008629B5" w:rsidRPr="009F3C71">
        <w:rPr>
          <w:b/>
          <w:bCs/>
          <w:sz w:val="36"/>
        </w:rPr>
        <w:t xml:space="preserve"> Distribution</w:t>
      </w:r>
    </w:p>
    <w:p w14:paraId="5C1770B5" w14:textId="4EDAC719" w:rsidR="00BB5302" w:rsidRDefault="00BB5302" w:rsidP="00BB5302">
      <w:pPr>
        <w:tabs>
          <w:tab w:val="left" w:pos="360"/>
          <w:tab w:val="left" w:pos="990"/>
        </w:tabs>
        <w:spacing w:line="360" w:lineRule="auto"/>
        <w:jc w:val="both"/>
        <w:rPr>
          <w:rFonts w:ascii="Segoe UI" w:hAnsi="Segoe UI" w:cs="Segoe UI"/>
        </w:rPr>
      </w:pPr>
      <w:r w:rsidRPr="009F3C71">
        <w:rPr>
          <w:rFonts w:ascii="Segoe UI" w:hAnsi="Segoe UI" w:cs="Segoe UI"/>
        </w:rPr>
        <w:t xml:space="preserve">The Geometric distribution models the number of Bernoulli trials needed to achieve the first success. It is suitable for scenarios where the interest lies in the number of trials required for a specific outcome. </w:t>
      </w:r>
      <w:proofErr w:type="spellStart"/>
      <w:r w:rsidRPr="009F3C71">
        <w:rPr>
          <w:rFonts w:ascii="Segoe UI" w:hAnsi="Segoe UI" w:cs="Segoe UI"/>
        </w:rPr>
        <w:t>DistFit</w:t>
      </w:r>
      <w:proofErr w:type="spellEnd"/>
      <w:r w:rsidRPr="009F3C71">
        <w:rPr>
          <w:rFonts w:ascii="Segoe UI" w:hAnsi="Segoe UI" w:cs="Segoe UI"/>
        </w:rPr>
        <w:t xml:space="preserve"> estimates the probability of success, 'p', through MLE. </w:t>
      </w:r>
      <w:del w:id="607" w:author="Mahshid Jafarpour" w:date="2023-12-04T01:44:00Z">
        <w:r w:rsidRPr="009F3C71" w:rsidDel="008E483D">
          <w:rPr>
            <w:rFonts w:ascii="Segoe UI" w:hAnsi="Segoe UI" w:cs="Segoe UI"/>
          </w:rPr>
          <w:delText>It is Useful in situations where the focus is on the number of trials until a particular event occurs for the first time.</w:delText>
        </w:r>
        <w:r w:rsidR="00917474" w:rsidDel="008E483D">
          <w:rPr>
            <w:rFonts w:ascii="Segoe UI" w:hAnsi="Segoe UI" w:cs="Segoe UI"/>
          </w:rPr>
          <w:delText xml:space="preserve"> </w:delText>
        </w:r>
      </w:del>
      <w:r w:rsidR="00CB7FF2">
        <w:rPr>
          <w:rFonts w:ascii="Segoe UI" w:hAnsi="Segoe UI" w:cs="Segoe UI"/>
        </w:rPr>
        <w:t>A complete example is demonstrated in the following</w:t>
      </w:r>
      <w:ins w:id="608" w:author="Mahshid Jafarpour" w:date="2023-12-04T01:44:00Z">
        <w:r w:rsidR="008E483D">
          <w:rPr>
            <w:rFonts w:ascii="Segoe UI" w:hAnsi="Segoe UI" w:cs="Segoe UI"/>
          </w:rPr>
          <w:t xml:space="preserve"> code.</w:t>
        </w:r>
      </w:ins>
      <w:del w:id="609" w:author="Mahshid Jafarpour" w:date="2023-12-04T01:44:00Z">
        <w:r w:rsidR="00CB7FF2" w:rsidDel="008E483D">
          <w:rPr>
            <w:rFonts w:ascii="Segoe UI" w:hAnsi="Segoe UI" w:cs="Segoe UI"/>
          </w:rPr>
          <w:delText>:</w:delText>
        </w:r>
      </w:del>
    </w:p>
    <w:p w14:paraId="0A4BACF8"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distfit </w:t>
      </w:r>
      <w:r w:rsidRPr="00917474">
        <w:rPr>
          <w:color w:val="0000FF"/>
        </w:rPr>
        <w:t>as</w:t>
      </w:r>
      <w:r w:rsidRPr="00917474">
        <w:t xml:space="preserve"> dft</w:t>
      </w:r>
    </w:p>
    <w:p w14:paraId="14375813"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datagen </w:t>
      </w:r>
      <w:r w:rsidRPr="00917474">
        <w:rPr>
          <w:color w:val="0000FF"/>
        </w:rPr>
        <w:t>as</w:t>
      </w:r>
      <w:r w:rsidRPr="00917474">
        <w:t xml:space="preserve"> dgn</w:t>
      </w:r>
    </w:p>
    <w:p w14:paraId="2A3A8A4D" w14:textId="77777777" w:rsidR="00917474" w:rsidRPr="00917474" w:rsidRDefault="00917474" w:rsidP="00917474">
      <w:pPr>
        <w:pStyle w:val="code"/>
      </w:pPr>
      <w:r w:rsidRPr="00917474">
        <w:rPr>
          <w:color w:val="0000FF"/>
        </w:rPr>
        <w:t>import</w:t>
      </w:r>
      <w:r w:rsidRPr="00917474">
        <w:t xml:space="preserve"> DistFit</w:t>
      </w:r>
      <w:r w:rsidRPr="00917474">
        <w:rPr>
          <w:color w:val="000080"/>
        </w:rPr>
        <w:t>.</w:t>
      </w:r>
      <w:r w:rsidRPr="00917474">
        <w:t xml:space="preserve">gof </w:t>
      </w:r>
      <w:r w:rsidRPr="00917474">
        <w:rPr>
          <w:color w:val="0000FF"/>
        </w:rPr>
        <w:t>as</w:t>
      </w:r>
      <w:r w:rsidRPr="00917474">
        <w:t xml:space="preserve"> gof</w:t>
      </w:r>
    </w:p>
    <w:p w14:paraId="22D864B2" w14:textId="77777777" w:rsidR="00917474" w:rsidRPr="00917474" w:rsidRDefault="00917474" w:rsidP="00917474">
      <w:pPr>
        <w:pStyle w:val="code"/>
      </w:pPr>
    </w:p>
    <w:p w14:paraId="629BC765" w14:textId="4CC4B6ED" w:rsidR="00917474" w:rsidRPr="00917474" w:rsidRDefault="00917474" w:rsidP="00917474">
      <w:pPr>
        <w:pStyle w:val="code"/>
      </w:pPr>
      <w:r w:rsidRPr="00917474">
        <w:rPr>
          <w:color w:val="008000"/>
        </w:rPr>
        <w:t xml:space="preserve"># Generate data from a </w:t>
      </w:r>
      <w:ins w:id="610" w:author="Mahshid Jafarpour" w:date="2023-12-03T20:51:00Z">
        <w:r w:rsidR="00097BCF">
          <w:rPr>
            <w:color w:val="008000"/>
          </w:rPr>
          <w:t>geometric</w:t>
        </w:r>
      </w:ins>
      <w:del w:id="611" w:author="Mahshid Jafarpour" w:date="2023-12-03T20:51:00Z">
        <w:r w:rsidRPr="00917474" w:rsidDel="00097BCF">
          <w:rPr>
            <w:color w:val="008000"/>
          </w:rPr>
          <w:delText>uniform</w:delText>
        </w:r>
      </w:del>
      <w:r w:rsidRPr="00917474">
        <w:rPr>
          <w:color w:val="008000"/>
        </w:rPr>
        <w:t xml:space="preserve"> distribution</w:t>
      </w:r>
    </w:p>
    <w:p w14:paraId="0D3D5984" w14:textId="77777777" w:rsidR="00917474" w:rsidRPr="00917474" w:rsidRDefault="00917474" w:rsidP="00917474">
      <w:pPr>
        <w:pStyle w:val="code"/>
      </w:pPr>
      <w:r w:rsidRPr="00917474">
        <w:t xml:space="preserve">data_dist </w:t>
      </w:r>
      <w:r w:rsidRPr="00917474">
        <w:rPr>
          <w:color w:val="000080"/>
        </w:rPr>
        <w:t>=</w:t>
      </w:r>
      <w:r w:rsidRPr="00917474">
        <w:t xml:space="preserve"> dgn</w:t>
      </w:r>
      <w:r w:rsidRPr="00917474">
        <w:rPr>
          <w:color w:val="000080"/>
        </w:rPr>
        <w:t>.</w:t>
      </w:r>
      <w:r w:rsidRPr="00917474">
        <w:t>Datagen</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row_count</w:t>
      </w:r>
      <w:r w:rsidRPr="00917474">
        <w:rPr>
          <w:color w:val="000080"/>
        </w:rPr>
        <w:t>=</w:t>
      </w:r>
      <w:r w:rsidRPr="00917474">
        <w:rPr>
          <w:color w:val="FF0000"/>
        </w:rPr>
        <w:t>2000</w:t>
      </w:r>
      <w:r w:rsidRPr="00917474">
        <w:rPr>
          <w:color w:val="000080"/>
        </w:rPr>
        <w:t>,</w:t>
      </w:r>
      <w:r w:rsidRPr="00917474">
        <w:t xml:space="preserve"> par</w:t>
      </w:r>
      <w:r w:rsidRPr="00917474">
        <w:rPr>
          <w:color w:val="000080"/>
        </w:rPr>
        <w:t>=(</w:t>
      </w:r>
      <w:r w:rsidRPr="00917474">
        <w:rPr>
          <w:color w:val="FF0000"/>
        </w:rPr>
        <w:t>.42</w:t>
      </w:r>
      <w:r w:rsidRPr="00917474">
        <w:rPr>
          <w:color w:val="000080"/>
        </w:rPr>
        <w:t>),</w:t>
      </w:r>
      <w:r w:rsidRPr="00917474">
        <w:t xml:space="preserve"> seed</w:t>
      </w:r>
      <w:r w:rsidRPr="00917474">
        <w:rPr>
          <w:color w:val="000080"/>
        </w:rPr>
        <w:t>=</w:t>
      </w:r>
      <w:r w:rsidRPr="00917474">
        <w:rPr>
          <w:color w:val="FF0000"/>
        </w:rPr>
        <w:t>1</w:t>
      </w:r>
      <w:r w:rsidRPr="00917474">
        <w:rPr>
          <w:color w:val="000080"/>
        </w:rPr>
        <w:t>)</w:t>
      </w:r>
      <w:r w:rsidRPr="00917474">
        <w:t xml:space="preserve"> </w:t>
      </w:r>
    </w:p>
    <w:p w14:paraId="059FDF0B" w14:textId="77777777" w:rsidR="00917474" w:rsidRPr="00917474" w:rsidRDefault="00917474" w:rsidP="00917474">
      <w:pPr>
        <w:pStyle w:val="code"/>
      </w:pPr>
      <w:r w:rsidRPr="00917474">
        <w:t xml:space="preserve">data </w:t>
      </w:r>
      <w:r w:rsidRPr="00917474">
        <w:rPr>
          <w:color w:val="000080"/>
        </w:rPr>
        <w:t>=</w:t>
      </w:r>
      <w:r w:rsidRPr="00917474">
        <w:t xml:space="preserve"> data_dist</w:t>
      </w:r>
      <w:r w:rsidRPr="00917474">
        <w:rPr>
          <w:color w:val="000080"/>
        </w:rPr>
        <w:t>.</w:t>
      </w:r>
      <w:r w:rsidRPr="00917474">
        <w:t>data_generation</w:t>
      </w:r>
      <w:r w:rsidRPr="00917474">
        <w:rPr>
          <w:color w:val="000080"/>
        </w:rPr>
        <w:t>()</w:t>
      </w:r>
    </w:p>
    <w:p w14:paraId="613C646A" w14:textId="77777777" w:rsidR="00917474" w:rsidRPr="00917474" w:rsidRDefault="00917474" w:rsidP="00917474">
      <w:pPr>
        <w:pStyle w:val="code"/>
      </w:pPr>
    </w:p>
    <w:p w14:paraId="64E511EB" w14:textId="77777777" w:rsidR="00917474" w:rsidRPr="00917474" w:rsidRDefault="00917474" w:rsidP="00917474">
      <w:pPr>
        <w:pStyle w:val="code"/>
      </w:pPr>
      <w:r w:rsidRPr="00917474">
        <w:rPr>
          <w:color w:val="008000"/>
        </w:rPr>
        <w:lastRenderedPageBreak/>
        <w:t># Estimate MLE parameters using DistFit</w:t>
      </w:r>
    </w:p>
    <w:p w14:paraId="42ED554A" w14:textId="77777777" w:rsidR="00917474" w:rsidRPr="00917474" w:rsidRDefault="00917474" w:rsidP="00917474">
      <w:pPr>
        <w:pStyle w:val="code"/>
      </w:pPr>
      <w:r w:rsidRPr="00917474">
        <w:t xml:space="preserve">model </w:t>
      </w:r>
      <w:r w:rsidRPr="00917474">
        <w:rPr>
          <w:color w:val="000080"/>
        </w:rPr>
        <w:t>=</w:t>
      </w:r>
      <w:r w:rsidRPr="00917474">
        <w:t xml:space="preserve"> dft</w:t>
      </w:r>
      <w:r w:rsidRPr="00917474">
        <w:rPr>
          <w:color w:val="000080"/>
        </w:rPr>
        <w:t>.</w:t>
      </w:r>
      <w:r w:rsidRPr="00917474">
        <w:t>Fitting</w:t>
      </w:r>
      <w:r w:rsidRPr="00917474">
        <w:rPr>
          <w:color w:val="000080"/>
        </w:rPr>
        <w:t>(</w:t>
      </w:r>
      <w:r w:rsidRPr="00917474">
        <w:t>data</w:t>
      </w:r>
      <w:r w:rsidRPr="00917474">
        <w:rPr>
          <w:color w:val="000080"/>
        </w:rPr>
        <w:t>,</w:t>
      </w:r>
      <w:r w:rsidRPr="00917474">
        <w:t xml:space="preserve"> dist_type</w:t>
      </w:r>
      <w:r w:rsidRPr="00917474">
        <w:rPr>
          <w:color w:val="000080"/>
        </w:rPr>
        <w:t>=</w:t>
      </w:r>
      <w:r w:rsidRPr="00917474">
        <w:rPr>
          <w:color w:val="808080"/>
        </w:rPr>
        <w:t>'geometric'</w:t>
      </w:r>
      <w:r w:rsidRPr="00917474">
        <w:rPr>
          <w:color w:val="000080"/>
        </w:rPr>
        <w:t>)</w:t>
      </w:r>
    </w:p>
    <w:p w14:paraId="25EDC775" w14:textId="77777777" w:rsidR="00917474" w:rsidRPr="00917474" w:rsidRDefault="00917474" w:rsidP="00917474">
      <w:pPr>
        <w:pStyle w:val="code"/>
      </w:pPr>
      <w:r w:rsidRPr="00917474">
        <w:t xml:space="preserve">fitted_mle_param </w:t>
      </w:r>
      <w:r w:rsidRPr="00917474">
        <w:rPr>
          <w:color w:val="000080"/>
        </w:rPr>
        <w:t>=</w:t>
      </w:r>
      <w:r w:rsidRPr="00917474">
        <w:t xml:space="preserve"> model</w:t>
      </w:r>
      <w:r w:rsidRPr="00917474">
        <w:rPr>
          <w:color w:val="000080"/>
        </w:rPr>
        <w:t>.</w:t>
      </w:r>
      <w:r w:rsidRPr="00917474">
        <w:t>fit</w:t>
      </w:r>
      <w:r w:rsidRPr="00917474">
        <w:rPr>
          <w:color w:val="000080"/>
        </w:rPr>
        <w:t>()</w:t>
      </w:r>
    </w:p>
    <w:p w14:paraId="2E09A999" w14:textId="77777777" w:rsidR="00917474" w:rsidRPr="00917474" w:rsidRDefault="00917474" w:rsidP="00917474">
      <w:pPr>
        <w:pStyle w:val="code"/>
      </w:pPr>
      <w:r w:rsidRPr="00917474">
        <w:rPr>
          <w:color w:val="880088"/>
        </w:rPr>
        <w:t>print</w:t>
      </w:r>
      <w:r w:rsidRPr="00917474">
        <w:rPr>
          <w:color w:val="000080"/>
        </w:rPr>
        <w:t>(</w:t>
      </w:r>
      <w:r w:rsidRPr="00917474">
        <w:rPr>
          <w:color w:val="808080"/>
        </w:rPr>
        <w:t>"The fitted MLE parameter is %.4f."</w:t>
      </w:r>
      <w:r w:rsidRPr="00917474">
        <w:t xml:space="preserve"> </w:t>
      </w:r>
      <w:r w:rsidRPr="00917474">
        <w:rPr>
          <w:color w:val="000080"/>
        </w:rPr>
        <w:t>%</w:t>
      </w:r>
      <w:r w:rsidRPr="00917474">
        <w:t>fitted_mle_param</w:t>
      </w:r>
      <w:r w:rsidRPr="00917474">
        <w:rPr>
          <w:color w:val="000080"/>
        </w:rPr>
        <w:t>)</w:t>
      </w:r>
    </w:p>
    <w:p w14:paraId="43BC211B" w14:textId="77777777" w:rsidR="00917474" w:rsidRPr="00917474" w:rsidRDefault="00917474" w:rsidP="00917474">
      <w:pPr>
        <w:pStyle w:val="code"/>
      </w:pPr>
    </w:p>
    <w:p w14:paraId="234EF070" w14:textId="77777777" w:rsidR="00917474" w:rsidRPr="00917474" w:rsidRDefault="00917474" w:rsidP="00917474">
      <w:pPr>
        <w:pStyle w:val="code"/>
      </w:pPr>
      <w:r w:rsidRPr="00917474">
        <w:rPr>
          <w:color w:val="008000"/>
        </w:rPr>
        <w:t># Explore possible distributions using DistFit</w:t>
      </w:r>
    </w:p>
    <w:p w14:paraId="266AB42F" w14:textId="77777777" w:rsidR="00917474" w:rsidRPr="00917474" w:rsidRDefault="00917474" w:rsidP="00917474">
      <w:pPr>
        <w:pStyle w:val="code"/>
      </w:pPr>
      <w:r w:rsidRPr="00917474">
        <w:t xml:space="preserve">possible_distributions </w:t>
      </w:r>
      <w:r w:rsidRPr="00917474">
        <w:rPr>
          <w:color w:val="000080"/>
        </w:rPr>
        <w:t>=</w:t>
      </w:r>
      <w:r w:rsidRPr="00917474">
        <w:t xml:space="preserve"> model</w:t>
      </w:r>
      <w:r w:rsidRPr="00917474">
        <w:rPr>
          <w:color w:val="000080"/>
        </w:rPr>
        <w:t>.</w:t>
      </w:r>
      <w:r w:rsidRPr="00917474">
        <w:t>guess_distributions</w:t>
      </w:r>
      <w:r w:rsidRPr="00917474">
        <w:rPr>
          <w:color w:val="000080"/>
        </w:rPr>
        <w:t>()</w:t>
      </w:r>
    </w:p>
    <w:p w14:paraId="668F2B17" w14:textId="77777777" w:rsidR="00917474" w:rsidRPr="00917474" w:rsidRDefault="00917474" w:rsidP="00917474">
      <w:pPr>
        <w:pStyle w:val="code"/>
      </w:pPr>
    </w:p>
    <w:p w14:paraId="1D74FE27" w14:textId="3CF53715" w:rsidR="00917474" w:rsidRPr="00917474" w:rsidRDefault="00917474" w:rsidP="00917474">
      <w:pPr>
        <w:pStyle w:val="code"/>
      </w:pPr>
      <w:r w:rsidRPr="00917474">
        <w:rPr>
          <w:color w:val="008000"/>
        </w:rPr>
        <w:t xml:space="preserve"># Visualize the fitted </w:t>
      </w:r>
      <w:del w:id="612" w:author="Mahshid Jafarpour" w:date="2023-12-04T01:44:00Z">
        <w:r w:rsidRPr="00917474" w:rsidDel="00037885">
          <w:rPr>
            <w:color w:val="008000"/>
          </w:rPr>
          <w:delText xml:space="preserve">uniform </w:delText>
        </w:r>
      </w:del>
      <w:ins w:id="613" w:author="Mahshid Jafarpour" w:date="2023-12-04T01:44:00Z">
        <w:r w:rsidR="00037885">
          <w:rPr>
            <w:color w:val="008000"/>
          </w:rPr>
          <w:t>geometric</w:t>
        </w:r>
        <w:r w:rsidR="00037885" w:rsidRPr="00917474">
          <w:rPr>
            <w:color w:val="008000"/>
          </w:rPr>
          <w:t xml:space="preserve"> </w:t>
        </w:r>
      </w:ins>
      <w:r w:rsidRPr="00917474">
        <w:rPr>
          <w:color w:val="008000"/>
        </w:rPr>
        <w:t>distribution</w:t>
      </w:r>
    </w:p>
    <w:p w14:paraId="2C46EE1E" w14:textId="77777777" w:rsidR="00917474" w:rsidRPr="00917474" w:rsidRDefault="00917474" w:rsidP="00917474">
      <w:pPr>
        <w:pStyle w:val="code"/>
      </w:pPr>
      <w:r w:rsidRPr="00917474">
        <w:t>model</w:t>
      </w:r>
      <w:r w:rsidRPr="00917474">
        <w:rPr>
          <w:color w:val="000080"/>
        </w:rPr>
        <w:t>.</w:t>
      </w:r>
      <w:r w:rsidRPr="00917474">
        <w:t>geometric_plot</w:t>
      </w:r>
      <w:r w:rsidRPr="00917474">
        <w:rPr>
          <w:color w:val="000080"/>
        </w:rPr>
        <w:t>(</w:t>
      </w:r>
      <w:r w:rsidRPr="00917474">
        <w:t>fitted_mle_param</w:t>
      </w:r>
      <w:r w:rsidRPr="00917474">
        <w:rPr>
          <w:color w:val="000080"/>
        </w:rPr>
        <w:t>)</w:t>
      </w:r>
    </w:p>
    <w:p w14:paraId="3829C778" w14:textId="77777777" w:rsidR="00917474" w:rsidRPr="00917474" w:rsidRDefault="00917474" w:rsidP="00917474">
      <w:pPr>
        <w:pStyle w:val="code"/>
      </w:pPr>
    </w:p>
    <w:p w14:paraId="35D626E1" w14:textId="77777777" w:rsidR="00917474" w:rsidRPr="00917474" w:rsidRDefault="00917474" w:rsidP="00917474">
      <w:pPr>
        <w:pStyle w:val="code"/>
      </w:pPr>
      <w:r w:rsidRPr="00917474">
        <w:rPr>
          <w:color w:val="008000"/>
        </w:rPr>
        <w:t># Perform Goodness of Fit test using DistFit</w:t>
      </w:r>
    </w:p>
    <w:p w14:paraId="739E48DF" w14:textId="77777777" w:rsidR="00917474" w:rsidRPr="00917474" w:rsidRDefault="00917474" w:rsidP="00917474">
      <w:pPr>
        <w:pStyle w:val="code"/>
      </w:pPr>
      <w:r w:rsidRPr="00917474">
        <w:t xml:space="preserve">gof_test </w:t>
      </w:r>
      <w:r w:rsidRPr="00917474">
        <w:rPr>
          <w:color w:val="000080"/>
        </w:rPr>
        <w:t>=</w:t>
      </w:r>
      <w:r w:rsidRPr="00917474">
        <w:t xml:space="preserve"> gof</w:t>
      </w:r>
      <w:r w:rsidRPr="00917474">
        <w:rPr>
          <w:color w:val="000080"/>
        </w:rPr>
        <w:t>.</w:t>
      </w:r>
      <w:r w:rsidRPr="00917474">
        <w:t>Gof</w:t>
      </w:r>
      <w:r w:rsidRPr="00917474">
        <w:rPr>
          <w:color w:val="000080"/>
        </w:rPr>
        <w:t>(</w:t>
      </w:r>
      <w:r w:rsidRPr="00917474">
        <w:t>dist_type</w:t>
      </w:r>
      <w:r w:rsidRPr="00917474">
        <w:rPr>
          <w:color w:val="000080"/>
        </w:rPr>
        <w:t>=</w:t>
      </w:r>
      <w:r w:rsidRPr="00917474">
        <w:rPr>
          <w:color w:val="808080"/>
        </w:rPr>
        <w:t>'geometric'</w:t>
      </w:r>
      <w:r w:rsidRPr="00917474">
        <w:rPr>
          <w:color w:val="000080"/>
        </w:rPr>
        <w:t>,</w:t>
      </w:r>
      <w:r w:rsidRPr="00917474">
        <w:t xml:space="preserve"> par</w:t>
      </w:r>
      <w:r w:rsidRPr="00917474">
        <w:rPr>
          <w:color w:val="000080"/>
        </w:rPr>
        <w:t>=(</w:t>
      </w:r>
      <w:r w:rsidRPr="00917474">
        <w:t>fitted_mle_param</w:t>
      </w:r>
      <w:r w:rsidRPr="00917474">
        <w:rPr>
          <w:color w:val="000080"/>
        </w:rPr>
        <w:t>))</w:t>
      </w:r>
    </w:p>
    <w:p w14:paraId="1A5E89A0" w14:textId="77777777" w:rsidR="00917474" w:rsidRPr="00917474" w:rsidRDefault="00917474" w:rsidP="00917474">
      <w:pPr>
        <w:pStyle w:val="code"/>
        <w:rPr>
          <w:rFonts w:ascii="Times New Roman" w:hAnsi="Times New Roman" w:cs="Times New Roman"/>
          <w:sz w:val="24"/>
          <w:szCs w:val="24"/>
        </w:rPr>
      </w:pPr>
      <w:r w:rsidRPr="00917474">
        <w:t>gof_test</w:t>
      </w:r>
      <w:r w:rsidRPr="00917474">
        <w:rPr>
          <w:color w:val="000080"/>
        </w:rPr>
        <w:t>.</w:t>
      </w:r>
      <w:r w:rsidRPr="00917474">
        <w:t>gof</w:t>
      </w:r>
      <w:r w:rsidRPr="00917474">
        <w:rPr>
          <w:color w:val="000080"/>
        </w:rPr>
        <w:t>(</w:t>
      </w:r>
      <w:r w:rsidRPr="00917474">
        <w:t>data</w:t>
      </w:r>
      <w:r w:rsidRPr="00917474">
        <w:rPr>
          <w:color w:val="000080"/>
        </w:rPr>
        <w:t>,</w:t>
      </w:r>
      <w:r w:rsidRPr="00917474">
        <w:t xml:space="preserve"> k</w:t>
      </w:r>
      <w:r w:rsidRPr="00917474">
        <w:rPr>
          <w:color w:val="000080"/>
        </w:rPr>
        <w:t>=</w:t>
      </w:r>
      <w:r w:rsidRPr="00917474">
        <w:rPr>
          <w:color w:val="FF0000"/>
        </w:rPr>
        <w:t>10</w:t>
      </w:r>
      <w:r w:rsidRPr="00917474">
        <w:rPr>
          <w:color w:val="000080"/>
        </w:rPr>
        <w:t>)</w:t>
      </w:r>
    </w:p>
    <w:p w14:paraId="37D28748"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fitted MLE parameter is 0.4114.</w:t>
      </w:r>
    </w:p>
    <w:p w14:paraId="229CABED"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Note: only a limited number of distributions are considered in this library.</w:t>
      </w:r>
    </w:p>
    <w:p w14:paraId="6F7C639C"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2064093"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The possible distributions for the data are: ['Binomial', 'Geometric', 'Poisson']</w:t>
      </w:r>
    </w:p>
    <w:p w14:paraId="14E80645"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If data are binomial, n is at least 12</w:t>
      </w:r>
    </w:p>
    <w:p w14:paraId="244547C1" w14:textId="77777777" w:rsidR="00917474" w:rsidRDefault="00917474" w:rsidP="00917474">
      <w:pPr>
        <w:shd w:val="clear" w:color="auto" w:fill="FFFFFF"/>
        <w:spacing w:after="0" w:line="240" w:lineRule="auto"/>
        <w:rPr>
          <w:rFonts w:ascii="Helvetica" w:eastAsia="Times New Roman" w:hAnsi="Helvetica" w:cs="Helvetica"/>
          <w:color w:val="000000"/>
          <w:sz w:val="21"/>
          <w:szCs w:val="21"/>
        </w:rPr>
      </w:pPr>
    </w:p>
    <w:p w14:paraId="10DE83EB" w14:textId="77777777" w:rsidR="00917474" w:rsidRDefault="00917474" w:rsidP="001D2274">
      <w:pPr>
        <w:shd w:val="clear" w:color="auto" w:fill="FFFFFF"/>
        <w:spacing w:after="0" w:line="240" w:lineRule="auto"/>
        <w:jc w:val="center"/>
        <w:rPr>
          <w:rFonts w:ascii="Helvetica" w:eastAsia="Times New Roman" w:hAnsi="Helvetica" w:cs="Helvetica"/>
          <w:color w:val="000000"/>
          <w:sz w:val="21"/>
          <w:szCs w:val="21"/>
        </w:rPr>
      </w:pPr>
      <w:r>
        <w:rPr>
          <w:noProof/>
        </w:rPr>
        <w:drawing>
          <wp:inline distT="0" distB="0" distL="0" distR="0" wp14:anchorId="54F3AB9E" wp14:editId="23C2BFC4">
            <wp:extent cx="5238750" cy="3857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3857625"/>
                    </a:xfrm>
                    <a:prstGeom prst="rect">
                      <a:avLst/>
                    </a:prstGeom>
                  </pic:spPr>
                </pic:pic>
              </a:graphicData>
            </a:graphic>
          </wp:inline>
        </w:drawing>
      </w:r>
    </w:p>
    <w:p w14:paraId="437788D1" w14:textId="77777777" w:rsidR="001D2274" w:rsidRDefault="001D2274" w:rsidP="001D2274">
      <w:pPr>
        <w:shd w:val="clear" w:color="auto" w:fill="FFFFFF"/>
        <w:spacing w:after="0" w:line="240" w:lineRule="auto"/>
        <w:jc w:val="center"/>
        <w:rPr>
          <w:rFonts w:ascii="Helvetica" w:eastAsia="Times New Roman" w:hAnsi="Helvetica" w:cs="Helvetica"/>
          <w:color w:val="000000"/>
          <w:sz w:val="21"/>
          <w:szCs w:val="21"/>
        </w:rPr>
      </w:pPr>
      <w:r w:rsidRPr="004B4270">
        <w:rPr>
          <w:rFonts w:eastAsia="Times New Roman" w:cstheme="minorHAnsi"/>
          <w:i/>
          <w:color w:val="000000"/>
        </w:rPr>
        <w:t>Fig</w:t>
      </w:r>
      <w:r>
        <w:rPr>
          <w:rFonts w:eastAsia="Times New Roman" w:cstheme="minorHAnsi"/>
          <w:i/>
          <w:color w:val="000000"/>
        </w:rPr>
        <w:t>ure 8: F</w:t>
      </w:r>
      <w:r w:rsidRPr="005D5F8B">
        <w:rPr>
          <w:rFonts w:eastAsia="Times New Roman" w:cstheme="minorHAnsi"/>
          <w:i/>
          <w:color w:val="000000"/>
        </w:rPr>
        <w:t xml:space="preserve">itted </w:t>
      </w:r>
      <w:r>
        <w:rPr>
          <w:rFonts w:eastAsia="Times New Roman" w:cstheme="minorHAnsi"/>
          <w:i/>
          <w:color w:val="000000"/>
        </w:rPr>
        <w:t xml:space="preserve">Geometric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5BC8877A" w14:textId="77777777" w:rsidR="00917474" w:rsidRPr="00917474" w:rsidRDefault="00917474" w:rsidP="00917474">
      <w:pPr>
        <w:shd w:val="clear" w:color="auto" w:fill="FFFFFF"/>
        <w:spacing w:after="0" w:line="240" w:lineRule="auto"/>
        <w:rPr>
          <w:rFonts w:ascii="Helvetica" w:eastAsia="Times New Roman" w:hAnsi="Helvetica" w:cs="Helvetica"/>
          <w:color w:val="000000"/>
          <w:sz w:val="21"/>
          <w:szCs w:val="21"/>
        </w:rPr>
      </w:pPr>
    </w:p>
    <w:p w14:paraId="37022D16"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Test Statistics: 12.4406</w:t>
      </w:r>
      <w:proofErr w:type="gramStart"/>
      <w:r w:rsidRPr="00917474">
        <w:rPr>
          <w:rFonts w:ascii="Courier New" w:eastAsia="Times New Roman" w:hAnsi="Courier New" w:cs="Courier New"/>
          <w:color w:val="000000"/>
          <w:sz w:val="20"/>
          <w:szCs w:val="20"/>
        </w:rPr>
        <w:t>;  Critical</w:t>
      </w:r>
      <w:proofErr w:type="gramEnd"/>
      <w:r w:rsidRPr="00917474">
        <w:rPr>
          <w:rFonts w:ascii="Courier New" w:eastAsia="Times New Roman" w:hAnsi="Courier New" w:cs="Courier New"/>
          <w:color w:val="000000"/>
          <w:sz w:val="20"/>
          <w:szCs w:val="20"/>
        </w:rPr>
        <w:t xml:space="preserve"> Value: 15.5073</w:t>
      </w:r>
    </w:p>
    <w:p w14:paraId="69886FB2" w14:textId="77777777" w:rsidR="00917474" w:rsidRP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Accept H0 that the distribution is a good fit at the given significance level.</w:t>
      </w:r>
    </w:p>
    <w:p w14:paraId="3231DD2D" w14:textId="77777777" w:rsidR="00917474" w:rsidRDefault="00917474"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17474">
        <w:rPr>
          <w:rFonts w:ascii="Courier New" w:eastAsia="Times New Roman" w:hAnsi="Courier New" w:cs="Courier New"/>
          <w:color w:val="000000"/>
          <w:sz w:val="20"/>
          <w:szCs w:val="20"/>
        </w:rPr>
        <w:t>True</w:t>
      </w:r>
    </w:p>
    <w:p w14:paraId="3DFED533" w14:textId="77777777" w:rsidR="00143302" w:rsidRPr="00917474" w:rsidRDefault="00143302" w:rsidP="00917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445D4CC" w14:textId="09715279" w:rsidR="00143302" w:rsidRPr="00F16C26" w:rsidRDefault="00143302" w:rsidP="00BB5302">
      <w:pPr>
        <w:tabs>
          <w:tab w:val="left" w:pos="360"/>
          <w:tab w:val="left" w:pos="990"/>
        </w:tabs>
        <w:spacing w:line="360" w:lineRule="auto"/>
        <w:jc w:val="both"/>
        <w:rPr>
          <w:rFonts w:ascii="Segoe UI" w:hAnsi="Segoe UI" w:cs="Segoe UI"/>
        </w:rPr>
      </w:pPr>
      <w:r w:rsidRPr="00143302">
        <w:rPr>
          <w:rFonts w:ascii="Segoe UI" w:hAnsi="Segoe UI" w:cs="Segoe UI"/>
        </w:rPr>
        <w:lastRenderedPageBreak/>
        <w:t xml:space="preserve">The code generates a dataset of size 2000 from a </w:t>
      </w:r>
      <w:r w:rsidR="00BE4A39">
        <w:rPr>
          <w:rFonts w:ascii="Segoe UI" w:hAnsi="Segoe UI" w:cs="Segoe UI"/>
        </w:rPr>
        <w:t>G</w:t>
      </w:r>
      <w:r w:rsidRPr="00143302">
        <w:rPr>
          <w:rFonts w:ascii="Segoe UI" w:hAnsi="Segoe UI" w:cs="Segoe UI"/>
        </w:rPr>
        <w:t>eometric distribution with a probability parameter of 0.42</w:t>
      </w:r>
      <w:r>
        <w:rPr>
          <w:rFonts w:ascii="Segoe UI" w:hAnsi="Segoe UI" w:cs="Segoe UI"/>
        </w:rPr>
        <w:t xml:space="preserve">. </w:t>
      </w:r>
      <w:proofErr w:type="spellStart"/>
      <w:r w:rsidRPr="00143302">
        <w:rPr>
          <w:rFonts w:ascii="Segoe UI" w:hAnsi="Segoe UI" w:cs="Segoe UI"/>
        </w:rPr>
        <w:t>DistFit</w:t>
      </w:r>
      <w:proofErr w:type="spellEnd"/>
      <w:r w:rsidRPr="00143302">
        <w:rPr>
          <w:rFonts w:ascii="Segoe UI" w:hAnsi="Segoe UI" w:cs="Segoe UI"/>
        </w:rPr>
        <w:t xml:space="preserve"> is used to estimate the </w:t>
      </w:r>
      <w:del w:id="614" w:author="Mahshid Jafarpour" w:date="2023-12-04T01:45:00Z">
        <w:r w:rsidRPr="00143302" w:rsidDel="00037885">
          <w:rPr>
            <w:rFonts w:ascii="Segoe UI" w:hAnsi="Segoe UI" w:cs="Segoe UI"/>
          </w:rPr>
          <w:delText>Maximum Likelihood Esti</w:delText>
        </w:r>
        <w:r w:rsidR="00BE4A39" w:rsidDel="00037885">
          <w:rPr>
            <w:rFonts w:ascii="Segoe UI" w:hAnsi="Segoe UI" w:cs="Segoe UI"/>
          </w:rPr>
          <w:delText>mation (</w:delText>
        </w:r>
        <w:r w:rsidR="00BE4A39" w:rsidDel="001E238D">
          <w:rPr>
            <w:rFonts w:ascii="Segoe UI" w:hAnsi="Segoe UI" w:cs="Segoe UI"/>
          </w:rPr>
          <w:delText>MLE</w:delText>
        </w:r>
        <w:r w:rsidR="00BE4A39" w:rsidDel="00037885">
          <w:rPr>
            <w:rFonts w:ascii="Segoe UI" w:hAnsi="Segoe UI" w:cs="Segoe UI"/>
          </w:rPr>
          <w:delText>)</w:delText>
        </w:r>
      </w:del>
      <w:r w:rsidR="00BE4A39">
        <w:rPr>
          <w:rFonts w:ascii="Segoe UI" w:hAnsi="Segoe UI" w:cs="Segoe UI"/>
        </w:rPr>
        <w:t xml:space="preserve"> parameter for the G</w:t>
      </w:r>
      <w:r w:rsidRPr="00143302">
        <w:rPr>
          <w:rFonts w:ascii="Segoe UI" w:hAnsi="Segoe UI" w:cs="Segoe UI"/>
        </w:rPr>
        <w:t xml:space="preserve">eometric distribution </w:t>
      </w:r>
      <w:ins w:id="615" w:author="Mahshid Jafarpour" w:date="2023-12-04T01:45:00Z">
        <w:r w:rsidR="001E238D">
          <w:rPr>
            <w:rFonts w:ascii="Segoe UI" w:hAnsi="Segoe UI" w:cs="Segoe UI"/>
          </w:rPr>
          <w:t>using MLE</w:t>
        </w:r>
      </w:ins>
      <w:del w:id="616" w:author="Mahshid Jafarpour" w:date="2023-12-04T01:45:00Z">
        <w:r w:rsidRPr="00143302" w:rsidDel="001E238D">
          <w:rPr>
            <w:rFonts w:ascii="Segoe UI" w:hAnsi="Segoe UI" w:cs="Segoe UI"/>
          </w:rPr>
          <w:delText>based on the generated data</w:delText>
        </w:r>
      </w:del>
      <w:r w:rsidRPr="00143302">
        <w:rPr>
          <w:rFonts w:ascii="Segoe UI" w:hAnsi="Segoe UI" w:cs="Segoe UI"/>
        </w:rPr>
        <w:t>.</w:t>
      </w:r>
      <w:r>
        <w:rPr>
          <w:rFonts w:ascii="Segoe UI" w:hAnsi="Segoe UI" w:cs="Segoe UI"/>
        </w:rPr>
        <w:t xml:space="preserve"> </w:t>
      </w:r>
      <w:r w:rsidRPr="00143302">
        <w:rPr>
          <w:rFonts w:ascii="Segoe UI" w:hAnsi="Segoe UI" w:cs="Segoe UI"/>
        </w:rPr>
        <w:t>The fitted MLE parameter is</w:t>
      </w:r>
      <w:r>
        <w:rPr>
          <w:rFonts w:ascii="Segoe UI" w:hAnsi="Segoe UI" w:cs="Segoe UI"/>
        </w:rPr>
        <w:t xml:space="preserve"> 0.41, indicating the estimated</w:t>
      </w:r>
      <w:r w:rsidR="0061676C">
        <w:rPr>
          <w:rFonts w:ascii="Segoe UI" w:hAnsi="Segoe UI" w:cs="Segoe UI"/>
        </w:rPr>
        <w:t xml:space="preserve"> probability parameter for the G</w:t>
      </w:r>
      <w:r>
        <w:rPr>
          <w:rFonts w:ascii="Segoe UI" w:hAnsi="Segoe UI" w:cs="Segoe UI"/>
        </w:rPr>
        <w:t xml:space="preserve">eometric distribution. The </w:t>
      </w:r>
      <w:proofErr w:type="spellStart"/>
      <w:r>
        <w:rPr>
          <w:rFonts w:ascii="Segoe UI" w:hAnsi="Segoe UI" w:cs="Segoe UI"/>
        </w:rPr>
        <w:t>GoF</w:t>
      </w:r>
      <w:proofErr w:type="spellEnd"/>
      <w:r>
        <w:rPr>
          <w:rFonts w:ascii="Segoe UI" w:hAnsi="Segoe UI" w:cs="Segoe UI"/>
        </w:rPr>
        <w:t xml:space="preserve"> test statistics value is 12.44 which is less than critical value. Therefore, i</w:t>
      </w:r>
      <w:r w:rsidRPr="00143302">
        <w:rPr>
          <w:rFonts w:ascii="Segoe UI" w:hAnsi="Segoe UI" w:cs="Segoe UI"/>
        </w:rPr>
        <w:t xml:space="preserve">n this case, the null hypothesis (H0) is accepted, indicating that, at the </w:t>
      </w:r>
      <w:r w:rsidR="00BE4A39">
        <w:rPr>
          <w:rFonts w:ascii="Segoe UI" w:hAnsi="Segoe UI" w:cs="Segoe UI"/>
        </w:rPr>
        <w:t>0.05</w:t>
      </w:r>
      <w:r w:rsidRPr="00143302">
        <w:rPr>
          <w:rFonts w:ascii="Segoe UI" w:hAnsi="Segoe UI" w:cs="Segoe UI"/>
        </w:rPr>
        <w:t xml:space="preserve"> significance level, the </w:t>
      </w:r>
      <w:r w:rsidR="00BE4A39">
        <w:rPr>
          <w:rFonts w:ascii="Segoe UI" w:hAnsi="Segoe UI" w:cs="Segoe UI"/>
        </w:rPr>
        <w:t>G</w:t>
      </w:r>
      <w:r w:rsidRPr="00143302">
        <w:rPr>
          <w:rFonts w:ascii="Segoe UI" w:hAnsi="Segoe UI" w:cs="Segoe UI"/>
        </w:rPr>
        <w:t>eometric distribution is considered a good fit for the observed data.</w:t>
      </w:r>
    </w:p>
    <w:p w14:paraId="36019D0E" w14:textId="77777777" w:rsidR="008629B5" w:rsidRPr="009F3C71" w:rsidRDefault="002E538A" w:rsidP="00C83DF2">
      <w:pPr>
        <w:pStyle w:val="ListParagraph"/>
        <w:numPr>
          <w:ilvl w:val="2"/>
          <w:numId w:val="1"/>
        </w:numPr>
        <w:tabs>
          <w:tab w:val="left" w:pos="360"/>
          <w:tab w:val="left" w:pos="900"/>
        </w:tabs>
        <w:spacing w:line="360" w:lineRule="auto"/>
        <w:ind w:hanging="1224"/>
        <w:jc w:val="both"/>
        <w:rPr>
          <w:b/>
          <w:bCs/>
          <w:sz w:val="36"/>
        </w:rPr>
      </w:pPr>
      <w:r w:rsidRPr="009F3C71">
        <w:rPr>
          <w:b/>
          <w:bCs/>
          <w:sz w:val="36"/>
        </w:rPr>
        <w:t>Poisson</w:t>
      </w:r>
      <w:r w:rsidR="008629B5" w:rsidRPr="009F3C71">
        <w:rPr>
          <w:b/>
          <w:bCs/>
          <w:sz w:val="36"/>
        </w:rPr>
        <w:t xml:space="preserve"> Distribution</w:t>
      </w:r>
    </w:p>
    <w:p w14:paraId="76F3012B" w14:textId="274A71A4" w:rsidR="002E538A" w:rsidRDefault="002E538A" w:rsidP="002E538A">
      <w:pPr>
        <w:tabs>
          <w:tab w:val="left" w:pos="360"/>
          <w:tab w:val="left" w:pos="990"/>
        </w:tabs>
        <w:spacing w:line="360" w:lineRule="auto"/>
        <w:jc w:val="both"/>
        <w:rPr>
          <w:rFonts w:ascii="Segoe UI" w:hAnsi="Segoe UI" w:cs="Segoe UI"/>
        </w:rPr>
      </w:pPr>
      <w:r w:rsidRPr="009F3C71">
        <w:rPr>
          <w:rFonts w:ascii="Segoe UI" w:hAnsi="Segoe UI" w:cs="Segoe UI"/>
        </w:rPr>
        <w:t xml:space="preserve">The Poisson distribution models the number of events occurring within fixed intervals. </w:t>
      </w:r>
      <w:proofErr w:type="spellStart"/>
      <w:r w:rsidRPr="009F3C71">
        <w:rPr>
          <w:rFonts w:ascii="Segoe UI" w:hAnsi="Segoe UI" w:cs="Segoe UI"/>
        </w:rPr>
        <w:t>DistFit</w:t>
      </w:r>
      <w:proofErr w:type="spellEnd"/>
      <w:r w:rsidRPr="009F3C71">
        <w:rPr>
          <w:rFonts w:ascii="Segoe UI" w:hAnsi="Segoe UI" w:cs="Segoe UI"/>
        </w:rPr>
        <w:t xml:space="preserve"> estimates the rate parameter, '_lambda', through the MLE method. It is </w:t>
      </w:r>
      <w:ins w:id="617" w:author="Mahshid Jafarpour" w:date="2023-12-04T01:46:00Z">
        <w:r w:rsidR="001F62C9">
          <w:rPr>
            <w:rFonts w:ascii="Segoe UI" w:hAnsi="Segoe UI" w:cs="Segoe UI"/>
          </w:rPr>
          <w:t>a</w:t>
        </w:r>
      </w:ins>
      <w:del w:id="618" w:author="Mahshid Jafarpour" w:date="2023-12-04T01:46:00Z">
        <w:r w:rsidRPr="009F3C71" w:rsidDel="001F62C9">
          <w:rPr>
            <w:rFonts w:ascii="Segoe UI" w:hAnsi="Segoe UI" w:cs="Segoe UI"/>
          </w:rPr>
          <w:delText>A</w:delText>
        </w:r>
      </w:del>
      <w:r w:rsidRPr="009F3C71">
        <w:rPr>
          <w:rFonts w:ascii="Segoe UI" w:hAnsi="Segoe UI" w:cs="Segoe UI"/>
        </w:rPr>
        <w:t>pplicable when dealing with count data in scenarios like the number of emails received in an hour</w:t>
      </w:r>
      <w:ins w:id="619" w:author="Mahshid Jafarpour" w:date="2023-12-04T01:46:00Z">
        <w:r w:rsidR="001F62C9">
          <w:rPr>
            <w:rFonts w:ascii="Segoe UI" w:hAnsi="Segoe UI" w:cs="Segoe UI"/>
          </w:rPr>
          <w:t xml:space="preserve"> or the number of customers arriving for a service</w:t>
        </w:r>
      </w:ins>
      <w:r w:rsidRPr="009F3C71">
        <w:rPr>
          <w:rFonts w:ascii="Segoe UI" w:hAnsi="Segoe UI" w:cs="Segoe UI"/>
        </w:rPr>
        <w:t>.</w:t>
      </w:r>
      <w:r w:rsidR="00230F1E">
        <w:rPr>
          <w:rFonts w:ascii="Segoe UI" w:hAnsi="Segoe UI" w:cs="Segoe UI"/>
        </w:rPr>
        <w:t xml:space="preserve"> </w:t>
      </w:r>
      <w:r w:rsidR="00D26EC0">
        <w:rPr>
          <w:rFonts w:ascii="Segoe UI" w:hAnsi="Segoe UI" w:cs="Segoe UI"/>
        </w:rPr>
        <w:t>The following</w:t>
      </w:r>
      <w:r w:rsidR="00D26EC0" w:rsidRPr="00D26EC0">
        <w:rPr>
          <w:rFonts w:ascii="Segoe UI" w:hAnsi="Segoe UI" w:cs="Segoe UI"/>
        </w:rPr>
        <w:t xml:space="preserve"> code is an example of using the </w:t>
      </w:r>
      <w:proofErr w:type="spellStart"/>
      <w:r w:rsidR="00D26EC0" w:rsidRPr="00D26EC0">
        <w:rPr>
          <w:rFonts w:ascii="Segoe UI" w:hAnsi="Segoe UI" w:cs="Segoe UI"/>
        </w:rPr>
        <w:t>DistFit</w:t>
      </w:r>
      <w:proofErr w:type="spellEnd"/>
      <w:r w:rsidR="00D26EC0" w:rsidRPr="00D26EC0">
        <w:rPr>
          <w:rFonts w:ascii="Segoe UI" w:hAnsi="Segoe UI" w:cs="Segoe UI"/>
        </w:rPr>
        <w:t xml:space="preserve"> package </w:t>
      </w:r>
      <w:r w:rsidR="00D26EC0">
        <w:rPr>
          <w:rFonts w:ascii="Segoe UI" w:hAnsi="Segoe UI" w:cs="Segoe UI"/>
        </w:rPr>
        <w:t>and</w:t>
      </w:r>
      <w:r w:rsidR="00D26EC0" w:rsidRPr="00D26EC0">
        <w:rPr>
          <w:rFonts w:ascii="Segoe UI" w:hAnsi="Segoe UI" w:cs="Segoe UI"/>
        </w:rPr>
        <w:t xml:space="preserve"> perform</w:t>
      </w:r>
      <w:ins w:id="620" w:author="Mahshid Jafarpour" w:date="2023-12-04T01:46:00Z">
        <w:r w:rsidR="009E2754">
          <w:rPr>
            <w:rFonts w:ascii="Segoe UI" w:hAnsi="Segoe UI" w:cs="Segoe UI"/>
          </w:rPr>
          <w:t>ing</w:t>
        </w:r>
      </w:ins>
      <w:r w:rsidR="00D26EC0" w:rsidRPr="00D26EC0">
        <w:rPr>
          <w:rFonts w:ascii="Segoe UI" w:hAnsi="Segoe UI" w:cs="Segoe UI"/>
        </w:rPr>
        <w:t xml:space="preserve"> a goodness-of-fit analysis for data generated from a Poisson distribution.</w:t>
      </w:r>
    </w:p>
    <w:p w14:paraId="6380BBB7"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distfit </w:t>
      </w:r>
      <w:r w:rsidRPr="0069306F">
        <w:rPr>
          <w:color w:val="0000FF"/>
        </w:rPr>
        <w:t>as</w:t>
      </w:r>
      <w:r w:rsidRPr="0069306F">
        <w:t xml:space="preserve"> dft</w:t>
      </w:r>
    </w:p>
    <w:p w14:paraId="5CAE474D"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datagen </w:t>
      </w:r>
      <w:r w:rsidRPr="0069306F">
        <w:rPr>
          <w:color w:val="0000FF"/>
        </w:rPr>
        <w:t>as</w:t>
      </w:r>
      <w:r w:rsidRPr="0069306F">
        <w:t xml:space="preserve"> dgn</w:t>
      </w:r>
    </w:p>
    <w:p w14:paraId="24F23D6D" w14:textId="77777777" w:rsidR="0069306F" w:rsidRPr="0069306F" w:rsidRDefault="0069306F" w:rsidP="0069306F">
      <w:pPr>
        <w:pStyle w:val="code"/>
      </w:pPr>
      <w:r w:rsidRPr="0069306F">
        <w:rPr>
          <w:color w:val="0000FF"/>
        </w:rPr>
        <w:t>import</w:t>
      </w:r>
      <w:r w:rsidRPr="0069306F">
        <w:t xml:space="preserve"> DistFit</w:t>
      </w:r>
      <w:r w:rsidRPr="0069306F">
        <w:rPr>
          <w:color w:val="000080"/>
        </w:rPr>
        <w:t>.</w:t>
      </w:r>
      <w:r w:rsidRPr="0069306F">
        <w:t xml:space="preserve">gof </w:t>
      </w:r>
      <w:r w:rsidRPr="0069306F">
        <w:rPr>
          <w:color w:val="0000FF"/>
        </w:rPr>
        <w:t>as</w:t>
      </w:r>
      <w:r w:rsidRPr="0069306F">
        <w:t xml:space="preserve"> gof</w:t>
      </w:r>
    </w:p>
    <w:p w14:paraId="7C2B3A03" w14:textId="77777777" w:rsidR="0069306F" w:rsidRPr="0069306F" w:rsidRDefault="0069306F" w:rsidP="0069306F">
      <w:pPr>
        <w:pStyle w:val="code"/>
      </w:pPr>
    </w:p>
    <w:p w14:paraId="215D86DE" w14:textId="52A6168D" w:rsidR="0069306F" w:rsidRPr="0069306F" w:rsidRDefault="0069306F" w:rsidP="0069306F">
      <w:pPr>
        <w:pStyle w:val="code"/>
      </w:pPr>
      <w:r w:rsidRPr="0069306F">
        <w:rPr>
          <w:color w:val="008000"/>
        </w:rPr>
        <w:t xml:space="preserve"># Generate data from a </w:t>
      </w:r>
      <w:del w:id="621" w:author="Mahshid Jafarpour" w:date="2023-12-04T01:46:00Z">
        <w:r w:rsidRPr="0069306F" w:rsidDel="009E2754">
          <w:rPr>
            <w:color w:val="008000"/>
          </w:rPr>
          <w:delText xml:space="preserve">uniform </w:delText>
        </w:r>
      </w:del>
      <w:ins w:id="622" w:author="Mahshid Jafarpour" w:date="2023-12-04T01:46:00Z">
        <w:r w:rsidR="009E2754">
          <w:rPr>
            <w:color w:val="008000"/>
          </w:rPr>
          <w:t>Poisson</w:t>
        </w:r>
        <w:r w:rsidR="009E2754" w:rsidRPr="0069306F">
          <w:rPr>
            <w:color w:val="008000"/>
          </w:rPr>
          <w:t xml:space="preserve"> </w:t>
        </w:r>
      </w:ins>
      <w:r w:rsidRPr="0069306F">
        <w:rPr>
          <w:color w:val="008000"/>
        </w:rPr>
        <w:t>distribution</w:t>
      </w:r>
    </w:p>
    <w:p w14:paraId="1C0BBD34" w14:textId="77777777" w:rsidR="0069306F" w:rsidRPr="0069306F" w:rsidRDefault="0069306F" w:rsidP="0069306F">
      <w:pPr>
        <w:pStyle w:val="code"/>
      </w:pPr>
      <w:r w:rsidRPr="0069306F">
        <w:t xml:space="preserve">data_dist </w:t>
      </w:r>
      <w:r w:rsidRPr="0069306F">
        <w:rPr>
          <w:color w:val="000080"/>
        </w:rPr>
        <w:t>=</w:t>
      </w:r>
      <w:r w:rsidRPr="0069306F">
        <w:t xml:space="preserve"> dgn</w:t>
      </w:r>
      <w:r w:rsidRPr="0069306F">
        <w:rPr>
          <w:color w:val="000080"/>
        </w:rPr>
        <w:t>.</w:t>
      </w:r>
      <w:r w:rsidRPr="0069306F">
        <w:t>Datagen</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row_count</w:t>
      </w:r>
      <w:r w:rsidRPr="0069306F">
        <w:rPr>
          <w:color w:val="000080"/>
        </w:rPr>
        <w:t>=</w:t>
      </w:r>
      <w:r w:rsidRPr="0069306F">
        <w:rPr>
          <w:color w:val="FF0000"/>
        </w:rPr>
        <w:t>2000</w:t>
      </w:r>
      <w:r w:rsidRPr="0069306F">
        <w:rPr>
          <w:color w:val="000080"/>
        </w:rPr>
        <w:t>,</w:t>
      </w:r>
      <w:r w:rsidRPr="0069306F">
        <w:t xml:space="preserve"> par</w:t>
      </w:r>
      <w:r w:rsidRPr="0069306F">
        <w:rPr>
          <w:color w:val="000080"/>
        </w:rPr>
        <w:t>=(</w:t>
      </w:r>
      <w:r w:rsidRPr="0069306F">
        <w:rPr>
          <w:color w:val="FF0000"/>
        </w:rPr>
        <w:t>15</w:t>
      </w:r>
      <w:r w:rsidRPr="0069306F">
        <w:rPr>
          <w:color w:val="000080"/>
        </w:rPr>
        <w:t>),</w:t>
      </w:r>
      <w:r w:rsidRPr="0069306F">
        <w:t xml:space="preserve"> seed</w:t>
      </w:r>
      <w:r w:rsidRPr="0069306F">
        <w:rPr>
          <w:color w:val="000080"/>
        </w:rPr>
        <w:t>=</w:t>
      </w:r>
      <w:r w:rsidRPr="0069306F">
        <w:rPr>
          <w:color w:val="FF0000"/>
        </w:rPr>
        <w:t>1</w:t>
      </w:r>
      <w:r w:rsidRPr="0069306F">
        <w:rPr>
          <w:color w:val="000080"/>
        </w:rPr>
        <w:t>)</w:t>
      </w:r>
      <w:r w:rsidRPr="0069306F">
        <w:t xml:space="preserve"> </w:t>
      </w:r>
    </w:p>
    <w:p w14:paraId="09664378" w14:textId="77777777" w:rsidR="0069306F" w:rsidRPr="0069306F" w:rsidRDefault="0069306F" w:rsidP="0069306F">
      <w:pPr>
        <w:pStyle w:val="code"/>
      </w:pPr>
      <w:r w:rsidRPr="0069306F">
        <w:t xml:space="preserve">data </w:t>
      </w:r>
      <w:r w:rsidRPr="0069306F">
        <w:rPr>
          <w:color w:val="000080"/>
        </w:rPr>
        <w:t>=</w:t>
      </w:r>
      <w:r w:rsidRPr="0069306F">
        <w:t xml:space="preserve"> data_dist</w:t>
      </w:r>
      <w:r w:rsidRPr="0069306F">
        <w:rPr>
          <w:color w:val="000080"/>
        </w:rPr>
        <w:t>.</w:t>
      </w:r>
      <w:r w:rsidRPr="0069306F">
        <w:t>data_generation</w:t>
      </w:r>
      <w:r w:rsidRPr="0069306F">
        <w:rPr>
          <w:color w:val="000080"/>
        </w:rPr>
        <w:t>()</w:t>
      </w:r>
    </w:p>
    <w:p w14:paraId="33370253" w14:textId="77777777" w:rsidR="0069306F" w:rsidRPr="0069306F" w:rsidRDefault="0069306F" w:rsidP="0069306F">
      <w:pPr>
        <w:pStyle w:val="code"/>
      </w:pPr>
    </w:p>
    <w:p w14:paraId="6060F8AD" w14:textId="77777777" w:rsidR="0069306F" w:rsidRPr="0069306F" w:rsidRDefault="0069306F" w:rsidP="0069306F">
      <w:pPr>
        <w:pStyle w:val="code"/>
      </w:pPr>
      <w:r w:rsidRPr="0069306F">
        <w:rPr>
          <w:color w:val="008000"/>
        </w:rPr>
        <w:t># Estimate MLE parameters using DistFit</w:t>
      </w:r>
    </w:p>
    <w:p w14:paraId="0330EC7A" w14:textId="77777777" w:rsidR="0069306F" w:rsidRPr="0069306F" w:rsidRDefault="0069306F" w:rsidP="0069306F">
      <w:pPr>
        <w:pStyle w:val="code"/>
      </w:pPr>
      <w:r w:rsidRPr="0069306F">
        <w:t xml:space="preserve">model </w:t>
      </w:r>
      <w:r w:rsidRPr="0069306F">
        <w:rPr>
          <w:color w:val="000080"/>
        </w:rPr>
        <w:t>=</w:t>
      </w:r>
      <w:r w:rsidRPr="0069306F">
        <w:t xml:space="preserve"> dft</w:t>
      </w:r>
      <w:r w:rsidRPr="0069306F">
        <w:rPr>
          <w:color w:val="000080"/>
        </w:rPr>
        <w:t>.</w:t>
      </w:r>
      <w:r w:rsidRPr="0069306F">
        <w:t>Fitting</w:t>
      </w:r>
      <w:r w:rsidRPr="0069306F">
        <w:rPr>
          <w:color w:val="000080"/>
        </w:rPr>
        <w:t>(</w:t>
      </w:r>
      <w:r w:rsidRPr="0069306F">
        <w:t>data</w:t>
      </w:r>
      <w:r w:rsidRPr="0069306F">
        <w:rPr>
          <w:color w:val="000080"/>
        </w:rPr>
        <w:t>,</w:t>
      </w:r>
      <w:r w:rsidRPr="0069306F">
        <w:t xml:space="preserve"> dist_type</w:t>
      </w:r>
      <w:r w:rsidRPr="0069306F">
        <w:rPr>
          <w:color w:val="000080"/>
        </w:rPr>
        <w:t>=</w:t>
      </w:r>
      <w:r w:rsidRPr="0069306F">
        <w:rPr>
          <w:color w:val="808080"/>
        </w:rPr>
        <w:t>'poisson'</w:t>
      </w:r>
      <w:r w:rsidRPr="0069306F">
        <w:rPr>
          <w:color w:val="000080"/>
        </w:rPr>
        <w:t>)</w:t>
      </w:r>
    </w:p>
    <w:p w14:paraId="06ECBFD1" w14:textId="77777777" w:rsidR="0069306F" w:rsidRPr="0069306F" w:rsidRDefault="0069306F" w:rsidP="0069306F">
      <w:pPr>
        <w:pStyle w:val="code"/>
      </w:pPr>
      <w:r w:rsidRPr="0069306F">
        <w:t xml:space="preserve">fitted_param </w:t>
      </w:r>
      <w:r w:rsidRPr="0069306F">
        <w:rPr>
          <w:color w:val="000080"/>
        </w:rPr>
        <w:t>=</w:t>
      </w:r>
      <w:r w:rsidRPr="0069306F">
        <w:t xml:space="preserve"> model</w:t>
      </w:r>
      <w:r w:rsidRPr="0069306F">
        <w:rPr>
          <w:color w:val="000080"/>
        </w:rPr>
        <w:t>.</w:t>
      </w:r>
      <w:r w:rsidRPr="0069306F">
        <w:t>fit</w:t>
      </w:r>
      <w:r w:rsidRPr="0069306F">
        <w:rPr>
          <w:color w:val="000080"/>
        </w:rPr>
        <w:t>()</w:t>
      </w:r>
    </w:p>
    <w:p w14:paraId="438770F2" w14:textId="77777777" w:rsidR="0069306F" w:rsidRPr="0069306F" w:rsidRDefault="0069306F" w:rsidP="0069306F">
      <w:pPr>
        <w:pStyle w:val="code"/>
      </w:pPr>
      <w:r w:rsidRPr="0069306F">
        <w:rPr>
          <w:color w:val="880088"/>
        </w:rPr>
        <w:t>print</w:t>
      </w:r>
      <w:r w:rsidRPr="0069306F">
        <w:rPr>
          <w:color w:val="000080"/>
        </w:rPr>
        <w:t>(</w:t>
      </w:r>
      <w:r w:rsidRPr="0069306F">
        <w:rPr>
          <w:color w:val="808080"/>
        </w:rPr>
        <w:t>"The fitted MLE parameter is %.4f."</w:t>
      </w:r>
      <w:r w:rsidRPr="0069306F">
        <w:t xml:space="preserve"> </w:t>
      </w:r>
      <w:r w:rsidRPr="0069306F">
        <w:rPr>
          <w:color w:val="000080"/>
        </w:rPr>
        <w:t>%</w:t>
      </w:r>
      <w:r w:rsidRPr="0069306F">
        <w:t>fitted_param</w:t>
      </w:r>
      <w:r w:rsidRPr="0069306F">
        <w:rPr>
          <w:color w:val="000080"/>
        </w:rPr>
        <w:t>)</w:t>
      </w:r>
    </w:p>
    <w:p w14:paraId="3E04D157" w14:textId="77777777" w:rsidR="0069306F" w:rsidRPr="0069306F" w:rsidRDefault="0069306F" w:rsidP="0069306F">
      <w:pPr>
        <w:pStyle w:val="code"/>
      </w:pPr>
    </w:p>
    <w:p w14:paraId="59DFD490" w14:textId="77777777" w:rsidR="0069306F" w:rsidRPr="0069306F" w:rsidRDefault="0069306F" w:rsidP="0069306F">
      <w:pPr>
        <w:pStyle w:val="code"/>
      </w:pPr>
      <w:r w:rsidRPr="0069306F">
        <w:rPr>
          <w:color w:val="008000"/>
        </w:rPr>
        <w:t># Explore possible distributions using DistFit</w:t>
      </w:r>
    </w:p>
    <w:p w14:paraId="7AEA8FF8" w14:textId="77777777" w:rsidR="0069306F" w:rsidRPr="0069306F" w:rsidRDefault="0069306F" w:rsidP="0069306F">
      <w:pPr>
        <w:pStyle w:val="code"/>
      </w:pPr>
      <w:r w:rsidRPr="0069306F">
        <w:t xml:space="preserve">possible_distributions </w:t>
      </w:r>
      <w:r w:rsidRPr="0069306F">
        <w:rPr>
          <w:color w:val="000080"/>
        </w:rPr>
        <w:t>=</w:t>
      </w:r>
      <w:r w:rsidRPr="0069306F">
        <w:t xml:space="preserve"> model</w:t>
      </w:r>
      <w:r w:rsidRPr="0069306F">
        <w:rPr>
          <w:color w:val="000080"/>
        </w:rPr>
        <w:t>.</w:t>
      </w:r>
      <w:r w:rsidRPr="0069306F">
        <w:t>guess_distributions</w:t>
      </w:r>
      <w:r w:rsidRPr="0069306F">
        <w:rPr>
          <w:color w:val="000080"/>
        </w:rPr>
        <w:t>()</w:t>
      </w:r>
    </w:p>
    <w:p w14:paraId="13A2205F" w14:textId="77777777" w:rsidR="0069306F" w:rsidRPr="0069306F" w:rsidRDefault="0069306F" w:rsidP="0069306F">
      <w:pPr>
        <w:pStyle w:val="code"/>
      </w:pPr>
    </w:p>
    <w:p w14:paraId="4DC098FA" w14:textId="77777777" w:rsidR="0069306F" w:rsidRPr="0069306F" w:rsidRDefault="0069306F" w:rsidP="0069306F">
      <w:pPr>
        <w:pStyle w:val="code"/>
      </w:pPr>
      <w:r w:rsidRPr="0069306F">
        <w:rPr>
          <w:color w:val="008000"/>
        </w:rPr>
        <w:t># Visualize the fitted uniform distribution</w:t>
      </w:r>
    </w:p>
    <w:p w14:paraId="70B99F0F" w14:textId="77777777" w:rsidR="0069306F" w:rsidRPr="0069306F" w:rsidRDefault="0069306F" w:rsidP="0069306F">
      <w:pPr>
        <w:pStyle w:val="code"/>
      </w:pPr>
      <w:r w:rsidRPr="0069306F">
        <w:t>model</w:t>
      </w:r>
      <w:r w:rsidRPr="0069306F">
        <w:rPr>
          <w:color w:val="000080"/>
        </w:rPr>
        <w:t>.</w:t>
      </w:r>
      <w:r w:rsidRPr="0069306F">
        <w:t>poisson_plot</w:t>
      </w:r>
      <w:r w:rsidRPr="0069306F">
        <w:rPr>
          <w:color w:val="000080"/>
        </w:rPr>
        <w:t>(</w:t>
      </w:r>
      <w:r w:rsidRPr="0069306F">
        <w:t>fitted_param</w:t>
      </w:r>
      <w:r w:rsidRPr="0069306F">
        <w:rPr>
          <w:color w:val="000080"/>
        </w:rPr>
        <w:t>)</w:t>
      </w:r>
    </w:p>
    <w:p w14:paraId="1C180667" w14:textId="77777777" w:rsidR="0069306F" w:rsidRPr="0069306F" w:rsidRDefault="0069306F" w:rsidP="0069306F">
      <w:pPr>
        <w:pStyle w:val="code"/>
      </w:pPr>
    </w:p>
    <w:p w14:paraId="60BA4BF2" w14:textId="77777777" w:rsidR="0069306F" w:rsidRPr="0069306F" w:rsidRDefault="0069306F" w:rsidP="0069306F">
      <w:pPr>
        <w:pStyle w:val="code"/>
      </w:pPr>
      <w:r w:rsidRPr="0069306F">
        <w:rPr>
          <w:color w:val="008000"/>
        </w:rPr>
        <w:t># Perform Goodness of Fit test using DistFit</w:t>
      </w:r>
    </w:p>
    <w:p w14:paraId="66007B66" w14:textId="77777777" w:rsidR="0069306F" w:rsidRPr="0069306F" w:rsidRDefault="0069306F" w:rsidP="0069306F">
      <w:pPr>
        <w:pStyle w:val="code"/>
      </w:pPr>
      <w:r w:rsidRPr="0069306F">
        <w:t xml:space="preserve">gof_test </w:t>
      </w:r>
      <w:r w:rsidRPr="0069306F">
        <w:rPr>
          <w:color w:val="000080"/>
        </w:rPr>
        <w:t>=</w:t>
      </w:r>
      <w:r w:rsidRPr="0069306F">
        <w:t xml:space="preserve"> gof</w:t>
      </w:r>
      <w:r w:rsidRPr="0069306F">
        <w:rPr>
          <w:color w:val="000080"/>
        </w:rPr>
        <w:t>.</w:t>
      </w:r>
      <w:r w:rsidRPr="0069306F">
        <w:t>Gof</w:t>
      </w:r>
      <w:r w:rsidRPr="0069306F">
        <w:rPr>
          <w:color w:val="000080"/>
        </w:rPr>
        <w:t>(</w:t>
      </w:r>
      <w:r w:rsidRPr="0069306F">
        <w:t>dist_type</w:t>
      </w:r>
      <w:r w:rsidRPr="0069306F">
        <w:rPr>
          <w:color w:val="000080"/>
        </w:rPr>
        <w:t>=</w:t>
      </w:r>
      <w:r w:rsidRPr="0069306F">
        <w:rPr>
          <w:color w:val="808080"/>
        </w:rPr>
        <w:t>'poisson'</w:t>
      </w:r>
      <w:r w:rsidRPr="0069306F">
        <w:rPr>
          <w:color w:val="000080"/>
        </w:rPr>
        <w:t>,</w:t>
      </w:r>
      <w:r w:rsidRPr="0069306F">
        <w:t xml:space="preserve"> par</w:t>
      </w:r>
      <w:r w:rsidRPr="0069306F">
        <w:rPr>
          <w:color w:val="000080"/>
        </w:rPr>
        <w:t>=(</w:t>
      </w:r>
      <w:r w:rsidRPr="0069306F">
        <w:t>fitted_param</w:t>
      </w:r>
      <w:r w:rsidRPr="0069306F">
        <w:rPr>
          <w:color w:val="000080"/>
        </w:rPr>
        <w:t>))</w:t>
      </w:r>
    </w:p>
    <w:p w14:paraId="3B8AD4E4" w14:textId="77777777" w:rsidR="0069306F" w:rsidRPr="0069306F" w:rsidRDefault="0069306F" w:rsidP="0069306F">
      <w:pPr>
        <w:pStyle w:val="code"/>
        <w:rPr>
          <w:rFonts w:ascii="Times New Roman" w:hAnsi="Times New Roman" w:cs="Times New Roman"/>
          <w:sz w:val="24"/>
          <w:szCs w:val="24"/>
        </w:rPr>
      </w:pPr>
      <w:r w:rsidRPr="0069306F">
        <w:t>gof_test</w:t>
      </w:r>
      <w:r w:rsidRPr="0069306F">
        <w:rPr>
          <w:color w:val="000080"/>
        </w:rPr>
        <w:t>.</w:t>
      </w:r>
      <w:r w:rsidRPr="0069306F">
        <w:t>gof</w:t>
      </w:r>
      <w:r w:rsidRPr="0069306F">
        <w:rPr>
          <w:color w:val="000080"/>
        </w:rPr>
        <w:t>(</w:t>
      </w:r>
      <w:r w:rsidRPr="0069306F">
        <w:t>data</w:t>
      </w:r>
      <w:r w:rsidRPr="0069306F">
        <w:rPr>
          <w:color w:val="000080"/>
        </w:rPr>
        <w:t>)</w:t>
      </w:r>
    </w:p>
    <w:p w14:paraId="58160AB0" w14:textId="77777777" w:rsidR="0069306F" w:rsidRDefault="0069306F" w:rsidP="002E538A">
      <w:pPr>
        <w:tabs>
          <w:tab w:val="left" w:pos="360"/>
          <w:tab w:val="left" w:pos="990"/>
        </w:tabs>
        <w:spacing w:line="360" w:lineRule="auto"/>
        <w:jc w:val="both"/>
        <w:rPr>
          <w:rFonts w:ascii="Segoe UI" w:hAnsi="Segoe UI" w:cs="Segoe UI"/>
        </w:rPr>
      </w:pPr>
    </w:p>
    <w:p w14:paraId="60A4F64D"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fitted MLE parameter is 14.8965.</w:t>
      </w:r>
    </w:p>
    <w:p w14:paraId="3389C52F"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Note: only a limited number of distributions are considered in this library.</w:t>
      </w:r>
    </w:p>
    <w:p w14:paraId="475E746A" w14:textId="77777777" w:rsidR="0069306F" w:rsidRDefault="0069306F" w:rsidP="0069306F">
      <w:pPr>
        <w:pStyle w:val="HTMLPreformatted"/>
        <w:shd w:val="clear" w:color="auto" w:fill="FFFFFF"/>
        <w:wordWrap w:val="0"/>
        <w:textAlignment w:val="baseline"/>
        <w:rPr>
          <w:color w:val="000000"/>
          <w:sz w:val="21"/>
          <w:szCs w:val="21"/>
        </w:rPr>
      </w:pPr>
    </w:p>
    <w:p w14:paraId="0DA4E645"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t>The possible distributions for the data are: ['Binomial', 'Geometric', 'Poisson']</w:t>
      </w:r>
    </w:p>
    <w:p w14:paraId="0A229DCA" w14:textId="77777777" w:rsidR="0069306F" w:rsidRDefault="0069306F" w:rsidP="0069306F">
      <w:pPr>
        <w:pStyle w:val="HTMLPreformatted"/>
        <w:shd w:val="clear" w:color="auto" w:fill="FFFFFF"/>
        <w:wordWrap w:val="0"/>
        <w:textAlignment w:val="baseline"/>
        <w:rPr>
          <w:color w:val="000000"/>
          <w:sz w:val="21"/>
          <w:szCs w:val="21"/>
        </w:rPr>
      </w:pPr>
      <w:r>
        <w:rPr>
          <w:color w:val="000000"/>
          <w:sz w:val="21"/>
          <w:szCs w:val="21"/>
        </w:rPr>
        <w:lastRenderedPageBreak/>
        <w:t>If data are binomial, n is at least 33</w:t>
      </w:r>
    </w:p>
    <w:p w14:paraId="6D0C151D" w14:textId="77777777" w:rsidR="0069306F" w:rsidRDefault="0069306F" w:rsidP="002E538A">
      <w:pPr>
        <w:tabs>
          <w:tab w:val="left" w:pos="360"/>
          <w:tab w:val="left" w:pos="990"/>
        </w:tabs>
        <w:spacing w:line="360" w:lineRule="auto"/>
        <w:jc w:val="both"/>
        <w:rPr>
          <w:rFonts w:ascii="Segoe UI" w:hAnsi="Segoe UI" w:cs="Segoe UI"/>
        </w:rPr>
      </w:pPr>
    </w:p>
    <w:p w14:paraId="0392E55C" w14:textId="77777777" w:rsidR="0069306F" w:rsidRDefault="0069306F" w:rsidP="001D2274">
      <w:pPr>
        <w:tabs>
          <w:tab w:val="left" w:pos="360"/>
          <w:tab w:val="left" w:pos="990"/>
        </w:tabs>
        <w:spacing w:line="360" w:lineRule="auto"/>
        <w:jc w:val="center"/>
        <w:rPr>
          <w:rFonts w:ascii="Segoe UI" w:hAnsi="Segoe UI" w:cs="Segoe UI"/>
        </w:rPr>
      </w:pPr>
      <w:r>
        <w:rPr>
          <w:noProof/>
        </w:rPr>
        <w:drawing>
          <wp:inline distT="0" distB="0" distL="0" distR="0" wp14:anchorId="6454E74A" wp14:editId="1A82D4A3">
            <wp:extent cx="5191125" cy="3895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1125" cy="3895725"/>
                    </a:xfrm>
                    <a:prstGeom prst="rect">
                      <a:avLst/>
                    </a:prstGeom>
                  </pic:spPr>
                </pic:pic>
              </a:graphicData>
            </a:graphic>
          </wp:inline>
        </w:drawing>
      </w:r>
    </w:p>
    <w:p w14:paraId="3575BC96" w14:textId="77777777" w:rsidR="001D2274" w:rsidRDefault="001D2274" w:rsidP="001D2274">
      <w:pPr>
        <w:tabs>
          <w:tab w:val="left" w:pos="360"/>
          <w:tab w:val="left" w:pos="990"/>
        </w:tabs>
        <w:spacing w:line="360" w:lineRule="auto"/>
        <w:jc w:val="center"/>
        <w:rPr>
          <w:rFonts w:ascii="Segoe UI" w:hAnsi="Segoe UI" w:cs="Segoe UI"/>
        </w:rPr>
      </w:pPr>
      <w:r w:rsidRPr="004B4270">
        <w:rPr>
          <w:rFonts w:eastAsia="Times New Roman" w:cstheme="minorHAnsi"/>
          <w:i/>
          <w:color w:val="000000"/>
        </w:rPr>
        <w:t>Fig</w:t>
      </w:r>
      <w:r>
        <w:rPr>
          <w:rFonts w:eastAsia="Times New Roman" w:cstheme="minorHAnsi"/>
          <w:i/>
          <w:color w:val="000000"/>
        </w:rPr>
        <w:t>ure 9: F</w:t>
      </w:r>
      <w:r w:rsidRPr="005D5F8B">
        <w:rPr>
          <w:rFonts w:eastAsia="Times New Roman" w:cstheme="minorHAnsi"/>
          <w:i/>
          <w:color w:val="000000"/>
        </w:rPr>
        <w:t xml:space="preserve">itted </w:t>
      </w:r>
      <w:r>
        <w:rPr>
          <w:rFonts w:eastAsia="Times New Roman" w:cstheme="minorHAnsi"/>
          <w:i/>
          <w:color w:val="000000"/>
        </w:rPr>
        <w:t xml:space="preserve">Gamma </w:t>
      </w:r>
      <w:r w:rsidRPr="005D5F8B">
        <w:rPr>
          <w:rFonts w:eastAsia="Times New Roman" w:cstheme="minorHAnsi"/>
          <w:i/>
          <w:color w:val="000000"/>
        </w:rPr>
        <w:t>dist</w:t>
      </w:r>
      <w:r>
        <w:rPr>
          <w:rFonts w:eastAsia="Times New Roman" w:cstheme="minorHAnsi"/>
          <w:i/>
          <w:color w:val="000000"/>
        </w:rPr>
        <w:t>ribution</w:t>
      </w:r>
      <w:r w:rsidRPr="005D5F8B">
        <w:rPr>
          <w:rFonts w:eastAsia="Times New Roman" w:cstheme="minorHAnsi"/>
          <w:i/>
          <w:color w:val="000000"/>
        </w:rPr>
        <w:t xml:space="preserve"> </w:t>
      </w:r>
      <w:r>
        <w:rPr>
          <w:rFonts w:eastAsia="Times New Roman" w:cstheme="minorHAnsi"/>
          <w:i/>
          <w:color w:val="000000"/>
        </w:rPr>
        <w:t xml:space="preserve">versus generated </w:t>
      </w:r>
      <w:r w:rsidRPr="005D5F8B">
        <w:rPr>
          <w:rFonts w:eastAsia="Times New Roman" w:cstheme="minorHAnsi"/>
          <w:i/>
          <w:color w:val="000000"/>
        </w:rPr>
        <w:t>data histogram</w:t>
      </w:r>
    </w:p>
    <w:p w14:paraId="00D088E2" w14:textId="77777777"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Test Statistics: 2.3115</w:t>
      </w:r>
      <w:proofErr w:type="gramStart"/>
      <w:r w:rsidRPr="0069306F">
        <w:rPr>
          <w:rFonts w:ascii="Courier New" w:eastAsia="Times New Roman" w:hAnsi="Courier New" w:cs="Courier New"/>
          <w:color w:val="000000"/>
          <w:sz w:val="20"/>
          <w:szCs w:val="20"/>
        </w:rPr>
        <w:t>;  Critical</w:t>
      </w:r>
      <w:proofErr w:type="gramEnd"/>
      <w:r w:rsidRPr="0069306F">
        <w:rPr>
          <w:rFonts w:ascii="Courier New" w:eastAsia="Times New Roman" w:hAnsi="Courier New" w:cs="Courier New"/>
          <w:color w:val="000000"/>
          <w:sz w:val="20"/>
          <w:szCs w:val="20"/>
        </w:rPr>
        <w:t xml:space="preserve"> Value: 7.8147</w:t>
      </w:r>
    </w:p>
    <w:p w14:paraId="5B1FF707" w14:textId="77777777" w:rsidR="0069306F" w:rsidRP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Accept H0 that the distribution is a good fit at the given significance level.</w:t>
      </w:r>
    </w:p>
    <w:p w14:paraId="7454B8D5" w14:textId="77777777" w:rsidR="0069306F" w:rsidRDefault="0069306F"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69306F">
        <w:rPr>
          <w:rFonts w:ascii="Courier New" w:eastAsia="Times New Roman" w:hAnsi="Courier New" w:cs="Courier New"/>
          <w:color w:val="000000"/>
          <w:sz w:val="20"/>
          <w:szCs w:val="20"/>
        </w:rPr>
        <w:t>True</w:t>
      </w:r>
    </w:p>
    <w:p w14:paraId="7143C141" w14:textId="77777777" w:rsidR="00230F1E" w:rsidRPr="0069306F" w:rsidRDefault="00230F1E" w:rsidP="0069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4F59E0CF" w14:textId="77777777" w:rsidR="00BE4A39" w:rsidRPr="00F16C26" w:rsidRDefault="00230F1E" w:rsidP="00BE4A39">
      <w:pPr>
        <w:tabs>
          <w:tab w:val="left" w:pos="360"/>
          <w:tab w:val="left" w:pos="990"/>
        </w:tabs>
        <w:spacing w:line="360" w:lineRule="auto"/>
        <w:jc w:val="both"/>
        <w:rPr>
          <w:rFonts w:ascii="Segoe UI" w:hAnsi="Segoe UI" w:cs="Segoe UI"/>
        </w:rPr>
      </w:pPr>
      <w:r w:rsidRPr="00230F1E">
        <w:rPr>
          <w:rFonts w:ascii="Segoe UI" w:hAnsi="Segoe UI" w:cs="Segoe UI"/>
        </w:rPr>
        <w:t>Th</w:t>
      </w:r>
      <w:r>
        <w:rPr>
          <w:rFonts w:ascii="Segoe UI" w:hAnsi="Segoe UI" w:cs="Segoe UI"/>
        </w:rPr>
        <w:t>is</w:t>
      </w:r>
      <w:r w:rsidRPr="00230F1E">
        <w:rPr>
          <w:rFonts w:ascii="Segoe UI" w:hAnsi="Segoe UI" w:cs="Segoe UI"/>
        </w:rPr>
        <w:t xml:space="preserve"> code generates a dataset of size 2000 from a Poisson distribution with a mean parameter of 15.</w:t>
      </w:r>
      <w:r w:rsidR="00BE4A39">
        <w:rPr>
          <w:rFonts w:ascii="Segoe UI" w:hAnsi="Segoe UI" w:cs="Segoe UI"/>
        </w:rPr>
        <w:t xml:space="preserve"> </w:t>
      </w:r>
      <w:r w:rsidR="00BE4A39" w:rsidRPr="00143302">
        <w:rPr>
          <w:rFonts w:ascii="Segoe UI" w:hAnsi="Segoe UI" w:cs="Segoe UI"/>
        </w:rPr>
        <w:t>The fitted MLE parameter is</w:t>
      </w:r>
      <w:r w:rsidR="00BE4A39">
        <w:rPr>
          <w:rFonts w:ascii="Segoe UI" w:hAnsi="Segoe UI" w:cs="Segoe UI"/>
        </w:rPr>
        <w:t xml:space="preserve"> 14.9, indicating the estimated mean parameter for the Poisson distribution. The </w:t>
      </w:r>
      <w:proofErr w:type="spellStart"/>
      <w:r w:rsidR="00BE4A39">
        <w:rPr>
          <w:rFonts w:ascii="Segoe UI" w:hAnsi="Segoe UI" w:cs="Segoe UI"/>
        </w:rPr>
        <w:t>GoF</w:t>
      </w:r>
      <w:proofErr w:type="spellEnd"/>
      <w:r w:rsidR="00BE4A39">
        <w:rPr>
          <w:rFonts w:ascii="Segoe UI" w:hAnsi="Segoe UI" w:cs="Segoe UI"/>
        </w:rPr>
        <w:t xml:space="preserve"> test statistics value is 2.31 which is less than critical value. Therefore, i</w:t>
      </w:r>
      <w:r w:rsidR="00BE4A39" w:rsidRPr="00143302">
        <w:rPr>
          <w:rFonts w:ascii="Segoe UI" w:hAnsi="Segoe UI" w:cs="Segoe UI"/>
        </w:rPr>
        <w:t>n this case, the null hypothesis (H</w:t>
      </w:r>
      <w:r w:rsidR="00BE4A39" w:rsidRPr="003A7A0C">
        <w:rPr>
          <w:rFonts w:ascii="Segoe UI" w:hAnsi="Segoe UI" w:cs="Segoe UI"/>
          <w:vertAlign w:val="subscript"/>
          <w:rPrChange w:id="623" w:author="Mahshid Jafarpour" w:date="2023-12-04T01:47:00Z">
            <w:rPr>
              <w:rFonts w:ascii="Segoe UI" w:hAnsi="Segoe UI" w:cs="Segoe UI"/>
            </w:rPr>
          </w:rPrChange>
        </w:rPr>
        <w:t>0</w:t>
      </w:r>
      <w:r w:rsidR="00BE4A39" w:rsidRPr="00143302">
        <w:rPr>
          <w:rFonts w:ascii="Segoe UI" w:hAnsi="Segoe UI" w:cs="Segoe UI"/>
        </w:rPr>
        <w:t>) is accepted, indicating that, at</w:t>
      </w:r>
      <w:del w:id="624" w:author="Mahshid Jafarpour" w:date="2023-12-04T01:47:00Z">
        <w:r w:rsidR="00BE4A39" w:rsidRPr="00143302" w:rsidDel="003A7A0C">
          <w:rPr>
            <w:rFonts w:ascii="Segoe UI" w:hAnsi="Segoe UI" w:cs="Segoe UI"/>
          </w:rPr>
          <w:delText xml:space="preserve"> the</w:delText>
        </w:r>
      </w:del>
      <w:r w:rsidR="00BE4A39" w:rsidRPr="00143302">
        <w:rPr>
          <w:rFonts w:ascii="Segoe UI" w:hAnsi="Segoe UI" w:cs="Segoe UI"/>
        </w:rPr>
        <w:t xml:space="preserve"> </w:t>
      </w:r>
      <w:r w:rsidR="00BE4A39">
        <w:rPr>
          <w:rFonts w:ascii="Segoe UI" w:hAnsi="Segoe UI" w:cs="Segoe UI"/>
        </w:rPr>
        <w:t>0.05</w:t>
      </w:r>
      <w:r w:rsidR="00BE4A39" w:rsidRPr="00143302">
        <w:rPr>
          <w:rFonts w:ascii="Segoe UI" w:hAnsi="Segoe UI" w:cs="Segoe UI"/>
        </w:rPr>
        <w:t xml:space="preserve"> significance level, the </w:t>
      </w:r>
      <w:r w:rsidR="00BE4A39">
        <w:rPr>
          <w:rFonts w:ascii="Segoe UI" w:hAnsi="Segoe UI" w:cs="Segoe UI"/>
        </w:rPr>
        <w:t>Poisson</w:t>
      </w:r>
      <w:r w:rsidR="00BE4A39" w:rsidRPr="00143302">
        <w:rPr>
          <w:rFonts w:ascii="Segoe UI" w:hAnsi="Segoe UI" w:cs="Segoe UI"/>
        </w:rPr>
        <w:t xml:space="preserve"> distribution is considered a good fit for the observed data.</w:t>
      </w:r>
    </w:p>
    <w:p w14:paraId="46124B54" w14:textId="77777777" w:rsidR="0069306F" w:rsidRDefault="00D26EC0" w:rsidP="002E538A">
      <w:pPr>
        <w:tabs>
          <w:tab w:val="left" w:pos="360"/>
          <w:tab w:val="left" w:pos="990"/>
        </w:tabs>
        <w:spacing w:line="360" w:lineRule="auto"/>
        <w:jc w:val="both"/>
        <w:rPr>
          <w:rFonts w:ascii="Segoe UI" w:hAnsi="Segoe UI" w:cs="Segoe UI"/>
        </w:rPr>
      </w:pPr>
      <w:r>
        <w:rPr>
          <w:rFonts w:ascii="Segoe UI" w:hAnsi="Segoe UI" w:cs="Segoe UI"/>
        </w:rPr>
        <w:t>A goodness of Fit test is also conducted for Geometric distribution</w:t>
      </w:r>
      <w:del w:id="625" w:author="Mahshid Jafarpour" w:date="2023-12-04T01:47:00Z">
        <w:r w:rsidDel="003A7A0C">
          <w:rPr>
            <w:rFonts w:ascii="Segoe UI" w:hAnsi="Segoe UI" w:cs="Segoe UI"/>
          </w:rPr>
          <w:delText xml:space="preserve"> fit</w:delText>
        </w:r>
      </w:del>
      <w:r>
        <w:rPr>
          <w:rFonts w:ascii="Segoe UI" w:hAnsi="Segoe UI" w:cs="Segoe UI"/>
        </w:rPr>
        <w:t xml:space="preserve">, which is one of the possible distributions for our data. </w:t>
      </w:r>
    </w:p>
    <w:p w14:paraId="46E09F18" w14:textId="77777777" w:rsidR="00D26EC0" w:rsidRPr="00D26EC0" w:rsidRDefault="00D26EC0" w:rsidP="00D26EC0">
      <w:pPr>
        <w:pStyle w:val="code"/>
      </w:pPr>
      <w:r w:rsidRPr="00D26EC0">
        <w:rPr>
          <w:color w:val="0000FF"/>
        </w:rPr>
        <w:t>import</w:t>
      </w:r>
      <w:r w:rsidRPr="00D26EC0">
        <w:t xml:space="preserve"> DistFit</w:t>
      </w:r>
      <w:r w:rsidRPr="00D26EC0">
        <w:rPr>
          <w:color w:val="000080"/>
        </w:rPr>
        <w:t>.</w:t>
      </w:r>
      <w:r w:rsidRPr="00D26EC0">
        <w:t xml:space="preserve">distfit </w:t>
      </w:r>
      <w:r w:rsidRPr="00D26EC0">
        <w:rPr>
          <w:color w:val="0000FF"/>
        </w:rPr>
        <w:t>as</w:t>
      </w:r>
      <w:r w:rsidRPr="00D26EC0">
        <w:t xml:space="preserve"> dft</w:t>
      </w:r>
    </w:p>
    <w:p w14:paraId="324443CC" w14:textId="77777777" w:rsidR="00D26EC0" w:rsidRPr="00D26EC0" w:rsidRDefault="00D26EC0" w:rsidP="00D26EC0">
      <w:pPr>
        <w:pStyle w:val="code"/>
      </w:pPr>
      <w:r w:rsidRPr="00D26EC0">
        <w:rPr>
          <w:color w:val="008000"/>
        </w:rPr>
        <w:t># perform Goodness of Fit test for geometric</w:t>
      </w:r>
    </w:p>
    <w:p w14:paraId="7FE9A80C" w14:textId="77777777" w:rsidR="00D26EC0" w:rsidRPr="00D26EC0" w:rsidRDefault="00D26EC0" w:rsidP="00D26EC0">
      <w:pPr>
        <w:pStyle w:val="code"/>
      </w:pPr>
      <w:r w:rsidRPr="00D26EC0">
        <w:rPr>
          <w:color w:val="008000"/>
        </w:rPr>
        <w:t># first fit data to geometric</w:t>
      </w:r>
    </w:p>
    <w:p w14:paraId="41E0C461" w14:textId="77777777" w:rsidR="00D26EC0" w:rsidRPr="00D26EC0" w:rsidRDefault="00D26EC0" w:rsidP="00D26EC0">
      <w:pPr>
        <w:pStyle w:val="code"/>
      </w:pPr>
      <w:r w:rsidRPr="00D26EC0">
        <w:t xml:space="preserve">model </w:t>
      </w:r>
      <w:r w:rsidRPr="00D26EC0">
        <w:rPr>
          <w:color w:val="000080"/>
        </w:rPr>
        <w:t>=</w:t>
      </w:r>
      <w:r w:rsidRPr="00D26EC0">
        <w:t xml:space="preserve"> dft</w:t>
      </w:r>
      <w:r w:rsidRPr="00D26EC0">
        <w:rPr>
          <w:color w:val="000080"/>
        </w:rPr>
        <w:t>.</w:t>
      </w:r>
      <w:r w:rsidRPr="00D26EC0">
        <w:t>Fitting</w:t>
      </w:r>
      <w:r w:rsidRPr="00D26EC0">
        <w:rPr>
          <w:color w:val="000080"/>
        </w:rPr>
        <w:t>(</w:t>
      </w:r>
      <w:r w:rsidRPr="00D26EC0">
        <w:t>data</w:t>
      </w:r>
      <w:r w:rsidRPr="00D26EC0">
        <w:rPr>
          <w:color w:val="000080"/>
        </w:rPr>
        <w:t>,</w:t>
      </w:r>
      <w:r w:rsidRPr="00D26EC0">
        <w:t xml:space="preserve"> dist_type</w:t>
      </w:r>
      <w:r w:rsidRPr="00D26EC0">
        <w:rPr>
          <w:color w:val="000080"/>
        </w:rPr>
        <w:t>=</w:t>
      </w:r>
      <w:r w:rsidRPr="00D26EC0">
        <w:rPr>
          <w:color w:val="808080"/>
        </w:rPr>
        <w:t>'geometric'</w:t>
      </w:r>
      <w:r w:rsidRPr="00D26EC0">
        <w:rPr>
          <w:color w:val="000080"/>
        </w:rPr>
        <w:t>)</w:t>
      </w:r>
      <w:r w:rsidRPr="00D26EC0">
        <w:t xml:space="preserve"> </w:t>
      </w:r>
    </w:p>
    <w:p w14:paraId="66DA85FE" w14:textId="77777777" w:rsidR="00D26EC0" w:rsidRPr="00D26EC0" w:rsidRDefault="00D26EC0" w:rsidP="00D26EC0">
      <w:pPr>
        <w:pStyle w:val="code"/>
      </w:pPr>
    </w:p>
    <w:p w14:paraId="6853496C" w14:textId="77777777" w:rsidR="00D26EC0" w:rsidRPr="00D26EC0" w:rsidRDefault="00D26EC0" w:rsidP="00D26EC0">
      <w:pPr>
        <w:pStyle w:val="code"/>
      </w:pPr>
      <w:r w:rsidRPr="00D26EC0">
        <w:t xml:space="preserve">gof_test </w:t>
      </w:r>
      <w:r w:rsidRPr="00D26EC0">
        <w:rPr>
          <w:color w:val="000080"/>
        </w:rPr>
        <w:t>=</w:t>
      </w:r>
      <w:r w:rsidRPr="00D26EC0">
        <w:t xml:space="preserve"> gof</w:t>
      </w:r>
      <w:r w:rsidRPr="00D26EC0">
        <w:rPr>
          <w:color w:val="000080"/>
        </w:rPr>
        <w:t>.</w:t>
      </w:r>
      <w:r w:rsidRPr="00D26EC0">
        <w:t>Gof</w:t>
      </w:r>
      <w:r w:rsidRPr="00D26EC0">
        <w:rPr>
          <w:color w:val="000080"/>
        </w:rPr>
        <w:t>(</w:t>
      </w:r>
      <w:r w:rsidRPr="00D26EC0">
        <w:t>dist_type</w:t>
      </w:r>
      <w:r w:rsidRPr="00D26EC0">
        <w:rPr>
          <w:color w:val="000080"/>
        </w:rPr>
        <w:t>=</w:t>
      </w:r>
      <w:r w:rsidRPr="00D26EC0">
        <w:rPr>
          <w:color w:val="808080"/>
        </w:rPr>
        <w:t>'geometric'</w:t>
      </w:r>
      <w:r w:rsidRPr="00D26EC0">
        <w:rPr>
          <w:color w:val="000080"/>
        </w:rPr>
        <w:t>,</w:t>
      </w:r>
      <w:r w:rsidRPr="00D26EC0">
        <w:t xml:space="preserve"> par</w:t>
      </w:r>
      <w:r w:rsidRPr="00D26EC0">
        <w:rPr>
          <w:color w:val="000080"/>
        </w:rPr>
        <w:t>=</w:t>
      </w:r>
      <w:r w:rsidRPr="00D26EC0">
        <w:t>model</w:t>
      </w:r>
      <w:r w:rsidRPr="00D26EC0">
        <w:rPr>
          <w:color w:val="000080"/>
        </w:rPr>
        <w:t>.</w:t>
      </w:r>
      <w:r w:rsidRPr="00D26EC0">
        <w:t>fit</w:t>
      </w:r>
      <w:r w:rsidRPr="00D26EC0">
        <w:rPr>
          <w:color w:val="000080"/>
        </w:rPr>
        <w:t>())</w:t>
      </w:r>
    </w:p>
    <w:p w14:paraId="5E34A081" w14:textId="77777777" w:rsidR="00D26EC0" w:rsidRPr="00D26EC0" w:rsidRDefault="00D26EC0" w:rsidP="00D26EC0">
      <w:pPr>
        <w:pStyle w:val="code"/>
        <w:rPr>
          <w:rFonts w:ascii="Times New Roman" w:hAnsi="Times New Roman" w:cs="Times New Roman"/>
          <w:sz w:val="24"/>
          <w:szCs w:val="24"/>
        </w:rPr>
      </w:pPr>
      <w:r w:rsidRPr="00D26EC0">
        <w:t>gof_test</w:t>
      </w:r>
      <w:r w:rsidRPr="00D26EC0">
        <w:rPr>
          <w:color w:val="000080"/>
        </w:rPr>
        <w:t>.</w:t>
      </w:r>
      <w:r w:rsidRPr="00D26EC0">
        <w:t>gof</w:t>
      </w:r>
      <w:r w:rsidRPr="00D26EC0">
        <w:rPr>
          <w:color w:val="000080"/>
        </w:rPr>
        <w:t>(</w:t>
      </w:r>
      <w:r w:rsidRPr="00D26EC0">
        <w:t>data</w:t>
      </w:r>
      <w:r w:rsidRPr="00D26EC0">
        <w:rPr>
          <w:color w:val="000080"/>
        </w:rPr>
        <w:t>,</w:t>
      </w:r>
      <w:r w:rsidRPr="00D26EC0">
        <w:t xml:space="preserve"> k</w:t>
      </w:r>
      <w:r w:rsidRPr="00D26EC0">
        <w:rPr>
          <w:color w:val="000080"/>
        </w:rPr>
        <w:t>=</w:t>
      </w:r>
      <w:r w:rsidRPr="00D26EC0">
        <w:rPr>
          <w:color w:val="FF0000"/>
        </w:rPr>
        <w:t>10</w:t>
      </w:r>
      <w:r w:rsidRPr="00D26EC0">
        <w:rPr>
          <w:color w:val="000080"/>
        </w:rPr>
        <w:t>)</w:t>
      </w:r>
    </w:p>
    <w:p w14:paraId="23FE60C3" w14:textId="77777777" w:rsid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70D2E1E4"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Test Statistics: 3493.8377</w:t>
      </w:r>
      <w:proofErr w:type="gramStart"/>
      <w:r w:rsidRPr="00D26EC0">
        <w:rPr>
          <w:rFonts w:ascii="Courier New" w:eastAsia="Times New Roman" w:hAnsi="Courier New" w:cs="Courier New"/>
          <w:color w:val="000000"/>
          <w:sz w:val="20"/>
          <w:szCs w:val="20"/>
        </w:rPr>
        <w:t>;  Critical</w:t>
      </w:r>
      <w:proofErr w:type="gramEnd"/>
      <w:r w:rsidRPr="00D26EC0">
        <w:rPr>
          <w:rFonts w:ascii="Courier New" w:eastAsia="Times New Roman" w:hAnsi="Courier New" w:cs="Courier New"/>
          <w:color w:val="000000"/>
          <w:sz w:val="20"/>
          <w:szCs w:val="20"/>
        </w:rPr>
        <w:t xml:space="preserve"> Value: 15.5073</w:t>
      </w:r>
    </w:p>
    <w:p w14:paraId="6530EBDA"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Reject H0, the distribution is NOT a good fit at this significance level.</w:t>
      </w:r>
    </w:p>
    <w:p w14:paraId="20D4E622" w14:textId="77777777" w:rsidR="00D26EC0" w:rsidRPr="00D26EC0" w:rsidRDefault="00D26EC0" w:rsidP="00D26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D26EC0">
        <w:rPr>
          <w:rFonts w:ascii="Courier New" w:eastAsia="Times New Roman" w:hAnsi="Courier New" w:cs="Courier New"/>
          <w:color w:val="000000"/>
          <w:sz w:val="20"/>
          <w:szCs w:val="20"/>
        </w:rPr>
        <w:t>False</w:t>
      </w:r>
    </w:p>
    <w:p w14:paraId="228D7B53" w14:textId="77777777" w:rsidR="00D26EC0" w:rsidRDefault="00D26EC0" w:rsidP="002E538A">
      <w:pPr>
        <w:tabs>
          <w:tab w:val="left" w:pos="360"/>
          <w:tab w:val="left" w:pos="990"/>
        </w:tabs>
        <w:spacing w:line="360" w:lineRule="auto"/>
        <w:jc w:val="both"/>
        <w:rPr>
          <w:rFonts w:ascii="Segoe UI" w:hAnsi="Segoe UI" w:cs="Segoe UI"/>
        </w:rPr>
      </w:pPr>
    </w:p>
    <w:p w14:paraId="28C0D1E1" w14:textId="0286EA81" w:rsidR="00D26EC0" w:rsidRDefault="00D26EC0" w:rsidP="002E538A">
      <w:pPr>
        <w:tabs>
          <w:tab w:val="left" w:pos="360"/>
          <w:tab w:val="left" w:pos="990"/>
        </w:tabs>
        <w:spacing w:line="360" w:lineRule="auto"/>
        <w:jc w:val="both"/>
        <w:rPr>
          <w:rFonts w:ascii="Segoe UI" w:hAnsi="Segoe UI" w:cs="Segoe UI"/>
        </w:rPr>
      </w:pPr>
      <w:r>
        <w:rPr>
          <w:rFonts w:ascii="Segoe UI" w:hAnsi="Segoe UI" w:cs="Segoe UI"/>
        </w:rPr>
        <w:t xml:space="preserve">The results </w:t>
      </w:r>
      <w:r w:rsidRPr="00D26EC0">
        <w:rPr>
          <w:rFonts w:ascii="Segoe UI" w:hAnsi="Segoe UI" w:cs="Segoe UI"/>
        </w:rPr>
        <w:t xml:space="preserve">indicate that, based on the statistical test, the Geometric distribution is not a good fit for the data, which aligns with </w:t>
      </w:r>
      <w:r w:rsidR="00835D42">
        <w:rPr>
          <w:rFonts w:ascii="Segoe UI" w:hAnsi="Segoe UI" w:cs="Segoe UI"/>
        </w:rPr>
        <w:t>our</w:t>
      </w:r>
      <w:r w:rsidRPr="00D26EC0">
        <w:rPr>
          <w:rFonts w:ascii="Segoe UI" w:hAnsi="Segoe UI" w:cs="Segoe UI"/>
        </w:rPr>
        <w:t xml:space="preserve"> expectation</w:t>
      </w:r>
      <w:ins w:id="626" w:author="Mahshid Jafarpour" w:date="2023-12-04T01:48:00Z">
        <w:r w:rsidR="004054C0">
          <w:rPr>
            <w:rFonts w:ascii="Segoe UI" w:hAnsi="Segoe UI" w:cs="Segoe UI"/>
          </w:rPr>
          <w:t>s</w:t>
        </w:r>
      </w:ins>
      <w:r w:rsidR="00835D42">
        <w:rPr>
          <w:rFonts w:ascii="Segoe UI" w:hAnsi="Segoe UI" w:cs="Segoe UI"/>
        </w:rPr>
        <w:t>.</w:t>
      </w:r>
    </w:p>
    <w:p w14:paraId="08407D75" w14:textId="77777777" w:rsidR="00320342" w:rsidRDefault="00D66AC2" w:rsidP="004628D3">
      <w:pPr>
        <w:pStyle w:val="ListParagraph"/>
        <w:numPr>
          <w:ilvl w:val="0"/>
          <w:numId w:val="1"/>
        </w:numPr>
        <w:spacing w:line="360" w:lineRule="auto"/>
        <w:jc w:val="both"/>
        <w:rPr>
          <w:b/>
          <w:bCs/>
          <w:sz w:val="36"/>
        </w:rPr>
      </w:pPr>
      <w:r>
        <w:rPr>
          <w:b/>
          <w:bCs/>
          <w:sz w:val="36"/>
        </w:rPr>
        <w:t>Requirements</w:t>
      </w:r>
    </w:p>
    <w:p w14:paraId="2D19A761" w14:textId="3873D807" w:rsidR="00320342" w:rsidRDefault="00CF42EB" w:rsidP="00320342">
      <w:pPr>
        <w:spacing w:line="360" w:lineRule="auto"/>
        <w:jc w:val="both"/>
        <w:rPr>
          <w:rFonts w:ascii="Segoe UI" w:hAnsi="Segoe UI" w:cs="Segoe UI"/>
        </w:rPr>
      </w:pPr>
      <w:r w:rsidRPr="00CF42EB">
        <w:rPr>
          <w:rFonts w:ascii="Segoe UI" w:hAnsi="Segoe UI" w:cs="Segoe UI"/>
        </w:rPr>
        <w:t>In conjunction</w:t>
      </w:r>
      <w:r w:rsidR="004172A2">
        <w:rPr>
          <w:rFonts w:ascii="Segoe UI" w:hAnsi="Segoe UI" w:cs="Segoe UI"/>
        </w:rPr>
        <w:t xml:space="preserve"> with the indispensable modules (</w:t>
      </w:r>
      <w:proofErr w:type="spellStart"/>
      <w:r w:rsidRPr="00CF42EB">
        <w:rPr>
          <w:rFonts w:ascii="Segoe UI" w:hAnsi="Segoe UI" w:cs="Segoe UI"/>
        </w:rPr>
        <w:t>datagen</w:t>
      </w:r>
      <w:proofErr w:type="spellEnd"/>
      <w:r w:rsidRPr="00CF42EB">
        <w:rPr>
          <w:rFonts w:ascii="Segoe UI" w:hAnsi="Segoe UI" w:cs="Segoe UI"/>
        </w:rPr>
        <w:t xml:space="preserve">, </w:t>
      </w:r>
      <w:proofErr w:type="spellStart"/>
      <w:r w:rsidRPr="00CF42EB">
        <w:rPr>
          <w:rFonts w:ascii="Segoe UI" w:hAnsi="Segoe UI" w:cs="Segoe UI"/>
        </w:rPr>
        <w:t>distfit</w:t>
      </w:r>
      <w:proofErr w:type="spellEnd"/>
      <w:r w:rsidRPr="00CF42EB">
        <w:rPr>
          <w:rFonts w:ascii="Segoe UI" w:hAnsi="Segoe UI" w:cs="Segoe UI"/>
        </w:rPr>
        <w:t xml:space="preserve">, and </w:t>
      </w:r>
      <w:proofErr w:type="spellStart"/>
      <w:r w:rsidRPr="00CF42EB">
        <w:rPr>
          <w:rFonts w:ascii="Segoe UI" w:hAnsi="Segoe UI" w:cs="Segoe UI"/>
        </w:rPr>
        <w:t>gof</w:t>
      </w:r>
      <w:proofErr w:type="spellEnd"/>
      <w:r w:rsidR="004172A2">
        <w:rPr>
          <w:rFonts w:ascii="Segoe UI" w:hAnsi="Segoe UI" w:cs="Segoe UI"/>
        </w:rPr>
        <w:t xml:space="preserve">), </w:t>
      </w:r>
      <w:proofErr w:type="spellStart"/>
      <w:r w:rsidRPr="00CF42EB">
        <w:rPr>
          <w:rFonts w:ascii="Segoe UI" w:hAnsi="Segoe UI" w:cs="Segoe UI"/>
        </w:rPr>
        <w:t>DistFit</w:t>
      </w:r>
      <w:proofErr w:type="spellEnd"/>
      <w:r w:rsidRPr="00CF42EB">
        <w:rPr>
          <w:rFonts w:ascii="Segoe UI" w:hAnsi="Segoe UI" w:cs="Segoe UI"/>
        </w:rPr>
        <w:t xml:space="preserve"> mandates the installation of specific Python libraries to guarantee the efficient and error-free execution of the package. These prerequisites encompass a suite of essential tools and utilities tailored to augment the package's overall functionality. </w:t>
      </w:r>
      <w:r w:rsidR="004172A2">
        <w:rPr>
          <w:rFonts w:ascii="Segoe UI" w:hAnsi="Segoe UI" w:cs="Segoe UI"/>
        </w:rPr>
        <w:t xml:space="preserve">Therefore, </w:t>
      </w:r>
      <w:r w:rsidRPr="00CF42EB">
        <w:rPr>
          <w:rFonts w:ascii="Segoe UI" w:hAnsi="Segoe UI" w:cs="Segoe UI"/>
        </w:rPr>
        <w:t xml:space="preserve">it is </w:t>
      </w:r>
      <w:proofErr w:type="spellStart"/>
      <w:ins w:id="627" w:author="Mahshid Jafarpour" w:date="2023-12-04T01:48:00Z">
        <w:r w:rsidR="002E2DDF">
          <w:rPr>
            <w:rFonts w:ascii="Segoe UI" w:hAnsi="Segoe UI" w:cs="Segoe UI"/>
          </w:rPr>
          <w:t>proposed</w:t>
        </w:r>
      </w:ins>
      <w:del w:id="628" w:author="Mahshid Jafarpour" w:date="2023-12-04T01:48:00Z">
        <w:r w:rsidRPr="00CF42EB" w:rsidDel="002E2DDF">
          <w:rPr>
            <w:rFonts w:ascii="Segoe UI" w:hAnsi="Segoe UI" w:cs="Segoe UI"/>
          </w:rPr>
          <w:delText xml:space="preserve">imperative </w:delText>
        </w:r>
      </w:del>
      <w:r w:rsidRPr="00CF42EB">
        <w:rPr>
          <w:rFonts w:ascii="Segoe UI" w:hAnsi="Segoe UI" w:cs="Segoe UI"/>
        </w:rPr>
        <w:t>to</w:t>
      </w:r>
      <w:proofErr w:type="spellEnd"/>
      <w:r w:rsidRPr="00CF42EB">
        <w:rPr>
          <w:rFonts w:ascii="Segoe UI" w:hAnsi="Segoe UI" w:cs="Segoe UI"/>
        </w:rPr>
        <w:t xml:space="preserve"> ensure that the following dependencies are installed on your Python environment:</w:t>
      </w:r>
    </w:p>
    <w:p w14:paraId="4C36FEB7"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Python version</w:t>
      </w:r>
      <w:r>
        <w:rPr>
          <w:rFonts w:ascii="Segoe UI" w:hAnsi="Segoe UI" w:cs="Segoe UI"/>
        </w:rPr>
        <w:t xml:space="preserve">: </w:t>
      </w:r>
      <w:proofErr w:type="spellStart"/>
      <w:r w:rsidRPr="00F31752">
        <w:rPr>
          <w:rFonts w:ascii="Segoe UI" w:hAnsi="Segoe UI" w:cs="Segoe UI"/>
        </w:rPr>
        <w:t>DistFit</w:t>
      </w:r>
      <w:proofErr w:type="spellEnd"/>
      <w:r w:rsidRPr="00F31752">
        <w:rPr>
          <w:rFonts w:ascii="Segoe UI" w:hAnsi="Segoe UI" w:cs="Segoe UI"/>
        </w:rPr>
        <w:t xml:space="preserve"> is designed to seamlessly integrate with Python 3 versions. It is crucial to have Python installed, and for optimal compatibility and feature support, consider using the latest stable release.</w:t>
      </w:r>
    </w:p>
    <w:p w14:paraId="74D6A172"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t>Numpy</w:t>
      </w:r>
      <w:proofErr w:type="spellEnd"/>
      <w:r w:rsidRPr="00F31752">
        <w:rPr>
          <w:rFonts w:ascii="Segoe UI" w:hAnsi="Segoe UI" w:cs="Segoe UI"/>
        </w:rPr>
        <w:t xml:space="preserve">: At the heart of numerical operations in Python, NumPy is an indispensable library for array manipulations and mathematical computations. </w:t>
      </w:r>
      <w:proofErr w:type="spellStart"/>
      <w:r w:rsidRPr="00F31752">
        <w:rPr>
          <w:rFonts w:ascii="Segoe UI" w:hAnsi="Segoe UI" w:cs="Segoe UI"/>
        </w:rPr>
        <w:t>DistFit</w:t>
      </w:r>
      <w:proofErr w:type="spellEnd"/>
      <w:r w:rsidRPr="00F31752">
        <w:rPr>
          <w:rFonts w:ascii="Segoe UI" w:hAnsi="Segoe UI" w:cs="Segoe UI"/>
        </w:rPr>
        <w:t xml:space="preserve"> leverages NumPy's capabilities to enhance the efficiency of data processing and analysis.</w:t>
      </w:r>
    </w:p>
    <w:p w14:paraId="68FC92FD"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t>Scipy</w:t>
      </w:r>
      <w:proofErr w:type="spellEnd"/>
      <w:r w:rsidRPr="00F31752">
        <w:rPr>
          <w:rFonts w:ascii="Segoe UI" w:hAnsi="Segoe UI" w:cs="Segoe UI"/>
        </w:rPr>
        <w:t xml:space="preserve">: An extension of NumPy, SciPy extends the functionality of scientific computing in Python. </w:t>
      </w:r>
      <w:proofErr w:type="spellStart"/>
      <w:r w:rsidRPr="00F31752">
        <w:rPr>
          <w:rFonts w:ascii="Segoe UI" w:hAnsi="Segoe UI" w:cs="Segoe UI"/>
        </w:rPr>
        <w:t>DistFit</w:t>
      </w:r>
      <w:proofErr w:type="spellEnd"/>
      <w:r w:rsidRPr="00F31752">
        <w:rPr>
          <w:rFonts w:ascii="Segoe UI" w:hAnsi="Segoe UI" w:cs="Segoe UI"/>
        </w:rPr>
        <w:t xml:space="preserve"> relies on SciPy for its comprehensive statistical distributions and advanced hypothesis testing.</w:t>
      </w:r>
    </w:p>
    <w:p w14:paraId="3C9FE86D"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Pandas</w:t>
      </w:r>
      <w:r w:rsidRPr="00F31752">
        <w:rPr>
          <w:rFonts w:ascii="Segoe UI" w:hAnsi="Segoe UI" w:cs="Segoe UI"/>
        </w:rPr>
        <w:t xml:space="preserve">: Pandas offers a powerful framework for data manipulation and analysis. </w:t>
      </w:r>
      <w:proofErr w:type="spellStart"/>
      <w:r w:rsidRPr="00F31752">
        <w:rPr>
          <w:rFonts w:ascii="Segoe UI" w:hAnsi="Segoe UI" w:cs="Segoe UI"/>
        </w:rPr>
        <w:t>DistFit</w:t>
      </w:r>
      <w:proofErr w:type="spellEnd"/>
      <w:r w:rsidRPr="00F31752">
        <w:rPr>
          <w:rFonts w:ascii="Segoe UI" w:hAnsi="Segoe UI" w:cs="Segoe UI"/>
        </w:rPr>
        <w:t xml:space="preserve"> takes advantage of Pandas to seamlessly handle tabular data structures, providing flexibility in data input and manipulation.</w:t>
      </w:r>
    </w:p>
    <w:p w14:paraId="5DA46261" w14:textId="77777777" w:rsidR="004172A2" w:rsidRPr="004172A2" w:rsidRDefault="004172A2" w:rsidP="004172A2">
      <w:pPr>
        <w:pStyle w:val="ListParagraph"/>
        <w:numPr>
          <w:ilvl w:val="0"/>
          <w:numId w:val="7"/>
        </w:numPr>
        <w:spacing w:line="360" w:lineRule="auto"/>
        <w:jc w:val="both"/>
        <w:rPr>
          <w:rFonts w:ascii="Segoe UI" w:hAnsi="Segoe UI" w:cs="Segoe UI"/>
        </w:rPr>
      </w:pPr>
      <w:r w:rsidRPr="00F31752">
        <w:rPr>
          <w:rFonts w:ascii="Segoe UI" w:hAnsi="Segoe UI" w:cs="Segoe UI"/>
          <w:b/>
        </w:rPr>
        <w:t>Matplotlib</w:t>
      </w:r>
      <w:r w:rsidRPr="00F31752">
        <w:rPr>
          <w:rFonts w:ascii="Segoe UI" w:hAnsi="Segoe UI" w:cs="Segoe UI"/>
        </w:rPr>
        <w:t xml:space="preserve">: Matplotlib stands out as a versatile plotting library that facilitates the creation of visually appealing and informative graphs. </w:t>
      </w:r>
      <w:proofErr w:type="spellStart"/>
      <w:r w:rsidRPr="00F31752">
        <w:rPr>
          <w:rFonts w:ascii="Segoe UI" w:hAnsi="Segoe UI" w:cs="Segoe UI"/>
        </w:rPr>
        <w:t>DistFit</w:t>
      </w:r>
      <w:proofErr w:type="spellEnd"/>
      <w:r w:rsidRPr="00F31752">
        <w:rPr>
          <w:rFonts w:ascii="Segoe UI" w:hAnsi="Segoe UI" w:cs="Segoe UI"/>
        </w:rPr>
        <w:t xml:space="preserve"> integrates Matplotlib to generate graphical representations of distribution fitting outcomes, enhancing the interpretability of results.</w:t>
      </w:r>
    </w:p>
    <w:p w14:paraId="065F19B4"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F31752">
        <w:rPr>
          <w:rFonts w:ascii="Segoe UI" w:hAnsi="Segoe UI" w:cs="Segoe UI"/>
          <w:b/>
        </w:rPr>
        <w:lastRenderedPageBreak/>
        <w:t>Statsmodels</w:t>
      </w:r>
      <w:proofErr w:type="spellEnd"/>
      <w:r w:rsidRPr="00F31752">
        <w:rPr>
          <w:rFonts w:ascii="Segoe UI" w:hAnsi="Segoe UI" w:cs="Segoe UI"/>
        </w:rPr>
        <w:t xml:space="preserve">: </w:t>
      </w:r>
      <w:proofErr w:type="spellStart"/>
      <w:r w:rsidRPr="00F31752">
        <w:rPr>
          <w:rFonts w:ascii="Segoe UI" w:hAnsi="Segoe UI" w:cs="Segoe UI"/>
        </w:rPr>
        <w:t>DistFit</w:t>
      </w:r>
      <w:proofErr w:type="spellEnd"/>
      <w:r w:rsidRPr="00F31752">
        <w:rPr>
          <w:rFonts w:ascii="Segoe UI" w:hAnsi="Segoe UI" w:cs="Segoe UI"/>
        </w:rPr>
        <w:t xml:space="preserve"> incorporates </w:t>
      </w:r>
      <w:proofErr w:type="spellStart"/>
      <w:r w:rsidRPr="00F31752">
        <w:rPr>
          <w:rFonts w:ascii="Segoe UI" w:hAnsi="Segoe UI" w:cs="Segoe UI"/>
        </w:rPr>
        <w:t>Statsmodels</w:t>
      </w:r>
      <w:proofErr w:type="spellEnd"/>
      <w:r w:rsidRPr="00F31752">
        <w:rPr>
          <w:rFonts w:ascii="Segoe UI" w:hAnsi="Segoe UI" w:cs="Segoe UI"/>
        </w:rPr>
        <w:t>, a statistical modeling library, to enable advanced statistical analyses and diagnostics. This ensures a robust and comprehensive approach to exploring data distributions.</w:t>
      </w:r>
    </w:p>
    <w:p w14:paraId="0969C88A" w14:textId="77777777" w:rsidR="004172A2" w:rsidRPr="004172A2" w:rsidRDefault="004172A2" w:rsidP="004172A2">
      <w:pPr>
        <w:pStyle w:val="ListParagraph"/>
        <w:numPr>
          <w:ilvl w:val="0"/>
          <w:numId w:val="7"/>
        </w:numPr>
        <w:spacing w:line="360" w:lineRule="auto"/>
        <w:jc w:val="both"/>
        <w:rPr>
          <w:rFonts w:ascii="Segoe UI" w:hAnsi="Segoe UI" w:cs="Segoe UI"/>
        </w:rPr>
      </w:pPr>
      <w:proofErr w:type="spellStart"/>
      <w:r w:rsidRPr="008B1BC1">
        <w:rPr>
          <w:rFonts w:ascii="Segoe UI" w:hAnsi="Segoe UI" w:cs="Segoe UI"/>
          <w:b/>
        </w:rPr>
        <w:t>Scipy.stats</w:t>
      </w:r>
      <w:proofErr w:type="spellEnd"/>
      <w:r w:rsidRPr="008B1BC1">
        <w:rPr>
          <w:rFonts w:ascii="Segoe UI" w:hAnsi="Segoe UI" w:cs="Segoe UI"/>
        </w:rPr>
        <w:t xml:space="preserve">: The </w:t>
      </w:r>
      <w:proofErr w:type="spellStart"/>
      <w:r w:rsidRPr="008B1BC1">
        <w:rPr>
          <w:rFonts w:ascii="Segoe UI" w:hAnsi="Segoe UI" w:cs="Segoe UI"/>
        </w:rPr>
        <w:t>Scipy.stats</w:t>
      </w:r>
      <w:proofErr w:type="spellEnd"/>
      <w:r w:rsidRPr="008B1BC1">
        <w:rPr>
          <w:rFonts w:ascii="Segoe UI" w:hAnsi="Segoe UI" w:cs="Segoe UI"/>
        </w:rPr>
        <w:t xml:space="preserve"> module is a valuable resource for an extensive range of statistical functions. </w:t>
      </w:r>
      <w:proofErr w:type="spellStart"/>
      <w:r w:rsidRPr="008B1BC1">
        <w:rPr>
          <w:rFonts w:ascii="Segoe UI" w:hAnsi="Segoe UI" w:cs="Segoe UI"/>
        </w:rPr>
        <w:t>DistFit</w:t>
      </w:r>
      <w:proofErr w:type="spellEnd"/>
      <w:r w:rsidRPr="008B1BC1">
        <w:rPr>
          <w:rFonts w:ascii="Segoe UI" w:hAnsi="Segoe UI" w:cs="Segoe UI"/>
        </w:rPr>
        <w:t xml:space="preserve"> makes use of </w:t>
      </w:r>
      <w:proofErr w:type="spellStart"/>
      <w:r w:rsidRPr="008B1BC1">
        <w:rPr>
          <w:rFonts w:ascii="Segoe UI" w:hAnsi="Segoe UI" w:cs="Segoe UI"/>
        </w:rPr>
        <w:t>Scipy.stats</w:t>
      </w:r>
      <w:proofErr w:type="spellEnd"/>
      <w:r w:rsidRPr="008B1BC1">
        <w:rPr>
          <w:rFonts w:ascii="Segoe UI" w:hAnsi="Segoe UI" w:cs="Segoe UI"/>
        </w:rPr>
        <w:t xml:space="preserve"> to access various probability distributions and perform essential statistical calculations.</w:t>
      </w:r>
    </w:p>
    <w:p w14:paraId="3A3F07D0" w14:textId="77777777" w:rsidR="004628D3" w:rsidRPr="009F3C71" w:rsidRDefault="004628D3" w:rsidP="004628D3">
      <w:pPr>
        <w:pStyle w:val="ListParagraph"/>
        <w:numPr>
          <w:ilvl w:val="0"/>
          <w:numId w:val="1"/>
        </w:numPr>
        <w:spacing w:line="360" w:lineRule="auto"/>
        <w:jc w:val="both"/>
        <w:rPr>
          <w:b/>
          <w:bCs/>
          <w:sz w:val="36"/>
        </w:rPr>
      </w:pPr>
      <w:r w:rsidRPr="009F3C71">
        <w:rPr>
          <w:b/>
          <w:bCs/>
          <w:sz w:val="36"/>
        </w:rPr>
        <w:t>Challenges</w:t>
      </w:r>
      <w:r w:rsidR="00AB216E" w:rsidRPr="009F3C71">
        <w:rPr>
          <w:b/>
          <w:bCs/>
          <w:sz w:val="36"/>
        </w:rPr>
        <w:t xml:space="preserve"> and Future Updates</w:t>
      </w:r>
    </w:p>
    <w:p w14:paraId="1F1B7A73" w14:textId="77777777" w:rsidR="00D8469E" w:rsidRPr="009F3C71" w:rsidRDefault="004628D3" w:rsidP="00D8469E">
      <w:pPr>
        <w:tabs>
          <w:tab w:val="left" w:pos="360"/>
          <w:tab w:val="left" w:pos="990"/>
        </w:tabs>
        <w:spacing w:line="360" w:lineRule="auto"/>
        <w:jc w:val="both"/>
        <w:rPr>
          <w:rFonts w:ascii="Segoe UI" w:hAnsi="Segoe UI" w:cs="Segoe UI"/>
        </w:rPr>
      </w:pPr>
      <w:r w:rsidRPr="009F3C71">
        <w:rPr>
          <w:rFonts w:ascii="Segoe UI" w:hAnsi="Segoe UI" w:cs="Segoe UI"/>
        </w:rPr>
        <w:t xml:space="preserve">While the </w:t>
      </w:r>
      <w:proofErr w:type="spellStart"/>
      <w:r w:rsidRPr="009F3C71">
        <w:rPr>
          <w:rFonts w:ascii="Segoe UI" w:hAnsi="Segoe UI" w:cs="Segoe UI"/>
        </w:rPr>
        <w:t>DistFit</w:t>
      </w:r>
      <w:proofErr w:type="spellEnd"/>
      <w:r w:rsidRPr="009F3C71">
        <w:rPr>
          <w:rFonts w:ascii="Segoe UI" w:hAnsi="Segoe UI" w:cs="Segoe UI"/>
        </w:rPr>
        <w:t xml:space="preserve"> Python package offers a robust methodology for fitting data to various probability distributions, like any software project, it may encounter challenges that is worth to state in this article. </w:t>
      </w:r>
      <w:r w:rsidR="00D8469E" w:rsidRPr="009F3C71">
        <w:rPr>
          <w:rFonts w:ascii="Segoe UI" w:hAnsi="Segoe UI" w:cs="Segoe UI"/>
        </w:rPr>
        <w:t xml:space="preserve">Some potential future updates can help mitigate the challenges associated with the </w:t>
      </w:r>
      <w:proofErr w:type="spellStart"/>
      <w:r w:rsidR="00D8469E" w:rsidRPr="009F3C71">
        <w:rPr>
          <w:rFonts w:ascii="Segoe UI" w:hAnsi="Segoe UI" w:cs="Segoe UI"/>
        </w:rPr>
        <w:t>DistFit</w:t>
      </w:r>
      <w:proofErr w:type="spellEnd"/>
      <w:r w:rsidR="00D8469E" w:rsidRPr="009F3C71">
        <w:rPr>
          <w:rFonts w:ascii="Segoe UI" w:hAnsi="Segoe UI" w:cs="Segoe UI"/>
        </w:rPr>
        <w:t xml:space="preserve"> project. Here are some challenges that might be addressed through future enhancements to the project:</w:t>
      </w:r>
    </w:p>
    <w:p w14:paraId="7C3556FB" w14:textId="77777777"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Distribution Selection</w:t>
      </w:r>
      <w:r w:rsidRPr="009F3C71">
        <w:rPr>
          <w:rFonts w:ascii="Segoe UI" w:hAnsi="Segoe UI" w:cs="Segoe UI"/>
        </w:rPr>
        <w:t>: Determining the appropriate probability distribution for a given dataset can be subjective and complex. Providing additional guidance or automated methods for users to assist in selecting suitable distributions can be helpful.</w:t>
      </w:r>
    </w:p>
    <w:p w14:paraId="2556C6C8" w14:textId="77777777" w:rsidR="00D8469E" w:rsidRPr="009F3C71" w:rsidRDefault="00D8469E" w:rsidP="00D8469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Handling Large Datasets</w:t>
      </w:r>
      <w:r w:rsidRPr="009F3C71">
        <w:rPr>
          <w:rFonts w:ascii="Segoe UI" w:hAnsi="Segoe UI" w:cs="Segoe UI"/>
        </w:rPr>
        <w:t xml:space="preserve">: Processing large datasets may lead to performance issues or memory constraints. For future updates, we </w:t>
      </w:r>
      <w:r w:rsidR="00F937E0" w:rsidRPr="009F3C71">
        <w:rPr>
          <w:rFonts w:ascii="Segoe UI" w:hAnsi="Segoe UI" w:cs="Segoe UI"/>
        </w:rPr>
        <w:t xml:space="preserve">can </w:t>
      </w:r>
      <w:r w:rsidRPr="009F3C71">
        <w:rPr>
          <w:rFonts w:ascii="Segoe UI" w:hAnsi="Segoe UI" w:cs="Segoe UI"/>
        </w:rPr>
        <w:t>plan to optimize algorithms and explore the integration of parallel processing techniques. These enhancements aim to significantly improve the package's performance, particularly when dealing with larger datasets. The optimization efforts will focus on refining computational efficiency, and parallel processing strategies will be investigated to leverage the capabilities of multi-core systems, ensuring faster and more scalable data fitting processes.</w:t>
      </w:r>
    </w:p>
    <w:p w14:paraId="0D14BA34" w14:textId="77777777" w:rsidR="00F937E0" w:rsidRPr="009F3C71" w:rsidRDefault="00F937E0" w:rsidP="00F937E0">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Model Interpretability</w:t>
      </w:r>
      <w:r w:rsidRPr="009F3C71">
        <w:rPr>
          <w:rFonts w:ascii="Segoe UI" w:hAnsi="Segoe UI" w:cs="Segoe UI"/>
        </w:rPr>
        <w:t>: Interpreting the results of fitted models, especially for complex distributions, can be challenging for non-expert users. Adding more examples, and visualizations can aid users in interpreting the results of the fitted models.</w:t>
      </w:r>
    </w:p>
    <w:p w14:paraId="6F3824AB" w14:textId="77777777" w:rsidR="00F937E0" w:rsidRPr="009F3C71" w:rsidRDefault="00F937E0"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rPr>
        <w:t xml:space="preserve"> </w:t>
      </w:r>
      <w:r w:rsidRPr="009F3C71">
        <w:rPr>
          <w:rFonts w:ascii="Segoe UI" w:hAnsi="Segoe UI" w:cs="Segoe UI"/>
          <w:b/>
        </w:rPr>
        <w:t>User Interface Design</w:t>
      </w:r>
      <w:r w:rsidRPr="009F3C71">
        <w:rPr>
          <w:rFonts w:ascii="Segoe UI" w:hAnsi="Segoe UI" w:cs="Segoe UI"/>
        </w:rPr>
        <w:t xml:space="preserve">: </w:t>
      </w:r>
      <w:r w:rsidR="00AB216E" w:rsidRPr="009F3C71">
        <w:rPr>
          <w:rFonts w:ascii="Segoe UI" w:hAnsi="Segoe UI" w:cs="Segoe UI"/>
        </w:rPr>
        <w:t>If the package is intended for a broad audience, creating an intuitive and user-friendly interface might be challenging. We can plan to develop a user-friendly interface, possibly through a graphical user interface (GUI) or interactive visualization tools, to make the package accessible to a wider audience.</w:t>
      </w:r>
    </w:p>
    <w:p w14:paraId="57E3B4C6" w14:textId="77777777" w:rsidR="00AB216E" w:rsidRPr="009F3C71"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lastRenderedPageBreak/>
        <w:t>Maintenance and Updates</w:t>
      </w:r>
      <w:r w:rsidRPr="009F3C71">
        <w:rPr>
          <w:rFonts w:ascii="Segoe UI" w:hAnsi="Segoe UI" w:cs="Segoe UI"/>
        </w:rPr>
        <w:t>: Keeping the package up-to-date with the latest versions of dependencies and addressing issues reported by users can be challenging. We will Establish a maintenance plan, encourage user feedback, and actively address reported issues to ensure the package remains reliable and relevant.</w:t>
      </w:r>
    </w:p>
    <w:p w14:paraId="559AE51F" w14:textId="77777777" w:rsidR="00AB216E" w:rsidRDefault="00AB216E" w:rsidP="00AB216E">
      <w:pPr>
        <w:pStyle w:val="ListParagraph"/>
        <w:numPr>
          <w:ilvl w:val="0"/>
          <w:numId w:val="4"/>
        </w:numPr>
        <w:tabs>
          <w:tab w:val="left" w:pos="360"/>
          <w:tab w:val="left" w:pos="990"/>
        </w:tabs>
        <w:spacing w:line="360" w:lineRule="auto"/>
        <w:jc w:val="both"/>
        <w:rPr>
          <w:rFonts w:ascii="Segoe UI" w:hAnsi="Segoe UI" w:cs="Segoe UI"/>
        </w:rPr>
      </w:pPr>
      <w:r w:rsidRPr="009F3C71">
        <w:rPr>
          <w:rFonts w:ascii="Segoe UI" w:hAnsi="Segoe UI" w:cs="Segoe UI"/>
          <w:b/>
        </w:rPr>
        <w:t>Documentation and Educational Resources</w:t>
      </w:r>
      <w:r w:rsidRPr="009F3C71">
        <w:rPr>
          <w:rFonts w:ascii="Segoe UI" w:hAnsi="Segoe UI" w:cs="Segoe UI"/>
        </w:rPr>
        <w:t>: Users may face challenges understanding the concepts of probability distributions and how to use the package effectively. We will improve our work with provide more documentation, tutorials, and educational resources to assist users in understanding both the statistical concepts and the practical usage of the package.</w:t>
      </w:r>
    </w:p>
    <w:p w14:paraId="3254C442" w14:textId="77777777" w:rsidR="00F31752" w:rsidRPr="009F3C71" w:rsidRDefault="00F31752" w:rsidP="00F31752">
      <w:pPr>
        <w:pStyle w:val="ListParagraph"/>
        <w:tabs>
          <w:tab w:val="left" w:pos="360"/>
          <w:tab w:val="left" w:pos="990"/>
        </w:tabs>
        <w:spacing w:line="360" w:lineRule="auto"/>
        <w:jc w:val="both"/>
        <w:rPr>
          <w:rFonts w:ascii="Segoe UI" w:hAnsi="Segoe UI" w:cs="Segoe UI"/>
        </w:rPr>
      </w:pPr>
    </w:p>
    <w:p w14:paraId="78F9E453" w14:textId="77777777" w:rsidR="008B51C7" w:rsidRPr="009F3C71" w:rsidRDefault="008B51C7" w:rsidP="008B51C7">
      <w:pPr>
        <w:pStyle w:val="ListParagraph"/>
        <w:numPr>
          <w:ilvl w:val="0"/>
          <w:numId w:val="1"/>
        </w:numPr>
        <w:spacing w:line="360" w:lineRule="auto"/>
        <w:jc w:val="both"/>
        <w:rPr>
          <w:b/>
          <w:bCs/>
          <w:sz w:val="36"/>
        </w:rPr>
      </w:pPr>
      <w:r w:rsidRPr="009F3C71">
        <w:rPr>
          <w:b/>
          <w:bCs/>
          <w:sz w:val="36"/>
        </w:rPr>
        <w:t>Conclusion</w:t>
      </w:r>
    </w:p>
    <w:p w14:paraId="25B947E1" w14:textId="29C2288E" w:rsidR="00A3656C" w:rsidRDefault="008B51C7" w:rsidP="00B1701D">
      <w:pPr>
        <w:spacing w:line="360" w:lineRule="auto"/>
        <w:jc w:val="both"/>
        <w:rPr>
          <w:rFonts w:ascii="Segoe UI" w:hAnsi="Segoe UI" w:cs="Segoe UI"/>
        </w:rPr>
      </w:pPr>
      <w:r w:rsidRPr="009F3C71">
        <w:rPr>
          <w:rFonts w:ascii="Segoe UI" w:hAnsi="Segoe UI" w:cs="Segoe UI"/>
        </w:rPr>
        <w:t xml:space="preserve">The methodology provides a systematic and versatile approach to fitting data to a range of distributions, empowering users with tools for exploratory data analysis and statistical modeling. The visualizations </w:t>
      </w:r>
      <w:del w:id="629" w:author="Mahshid Jafarpour" w:date="2023-12-04T01:50:00Z">
        <w:r w:rsidRPr="009F3C71" w:rsidDel="00136772">
          <w:rPr>
            <w:rFonts w:ascii="Segoe UI" w:hAnsi="Segoe UI" w:cs="Segoe UI"/>
          </w:rPr>
          <w:delText xml:space="preserve">aid </w:delText>
        </w:r>
      </w:del>
      <w:ins w:id="630" w:author="Mahshid Jafarpour" w:date="2023-12-04T01:50:00Z">
        <w:r w:rsidR="00136772">
          <w:rPr>
            <w:rFonts w:ascii="Segoe UI" w:hAnsi="Segoe UI" w:cs="Segoe UI"/>
          </w:rPr>
          <w:t>help</w:t>
        </w:r>
        <w:r w:rsidR="00136772" w:rsidRPr="009F3C71">
          <w:rPr>
            <w:rFonts w:ascii="Segoe UI" w:hAnsi="Segoe UI" w:cs="Segoe UI"/>
          </w:rPr>
          <w:t xml:space="preserve"> </w:t>
        </w:r>
      </w:ins>
      <w:r w:rsidRPr="009F3C71">
        <w:rPr>
          <w:rFonts w:ascii="Segoe UI" w:hAnsi="Segoe UI" w:cs="Segoe UI"/>
        </w:rPr>
        <w:t xml:space="preserve">in understanding how well the fitted distributions align with the observed data. </w:t>
      </w:r>
      <w:proofErr w:type="spellStart"/>
      <w:r w:rsidRPr="009F3C71">
        <w:rPr>
          <w:rFonts w:ascii="Segoe UI" w:hAnsi="Segoe UI" w:cs="Segoe UI"/>
        </w:rPr>
        <w:t>DistFit</w:t>
      </w:r>
      <w:proofErr w:type="spellEnd"/>
      <w:r w:rsidRPr="009F3C71">
        <w:rPr>
          <w:rFonts w:ascii="Segoe UI" w:hAnsi="Segoe UI" w:cs="Segoe UI"/>
        </w:rPr>
        <w:t xml:space="preserve"> </w:t>
      </w:r>
      <w:ins w:id="631" w:author="Mahshid Jafarpour" w:date="2023-12-04T01:50:00Z">
        <w:r w:rsidR="00F0540B">
          <w:rPr>
            <w:rFonts w:ascii="Segoe UI" w:hAnsi="Segoe UI" w:cs="Segoe UI"/>
          </w:rPr>
          <w:t>is</w:t>
        </w:r>
      </w:ins>
      <w:del w:id="632" w:author="Mahshid Jafarpour" w:date="2023-12-04T01:50:00Z">
        <w:r w:rsidRPr="009F3C71" w:rsidDel="00F0540B">
          <w:rPr>
            <w:rFonts w:ascii="Segoe UI" w:hAnsi="Segoe UI" w:cs="Segoe UI"/>
          </w:rPr>
          <w:delText>emerges</w:delText>
        </w:r>
      </w:del>
      <w:r w:rsidRPr="009F3C71">
        <w:rPr>
          <w:rFonts w:ascii="Segoe UI" w:hAnsi="Segoe UI" w:cs="Segoe UI"/>
        </w:rPr>
        <w:t xml:space="preserve"> not only as a distribution-fitting tool but as a comprehensive guide to the </w:t>
      </w:r>
      <w:proofErr w:type="spellStart"/>
      <w:ins w:id="633" w:author="Mahshid Jafarpour" w:date="2023-12-04T01:50:00Z">
        <w:r w:rsidR="00F0540B">
          <w:rPr>
            <w:rFonts w:ascii="Segoe UI" w:hAnsi="Segoe UI" w:cs="Segoe UI"/>
          </w:rPr>
          <w:t>compl</w:t>
        </w:r>
        <w:r w:rsidR="009F56BD">
          <w:rPr>
            <w:rFonts w:ascii="Segoe UI" w:hAnsi="Segoe UI" w:cs="Segoe UI"/>
          </w:rPr>
          <w:t>cated</w:t>
        </w:r>
      </w:ins>
      <w:proofErr w:type="spellEnd"/>
      <w:del w:id="634" w:author="Mahshid Jafarpour" w:date="2023-12-04T01:50:00Z">
        <w:r w:rsidRPr="009F3C71" w:rsidDel="00F0540B">
          <w:rPr>
            <w:rFonts w:ascii="Segoe UI" w:hAnsi="Segoe UI" w:cs="Segoe UI"/>
          </w:rPr>
          <w:delText>intricate</w:delText>
        </w:r>
      </w:del>
      <w:r w:rsidRPr="009F3C71">
        <w:rPr>
          <w:rFonts w:ascii="Segoe UI" w:hAnsi="Segoe UI" w:cs="Segoe UI"/>
        </w:rPr>
        <w:t xml:space="preserve"> world of probability distributions. By navigating through each distribution type and their parameters, users can harness the full potential of </w:t>
      </w:r>
      <w:proofErr w:type="spellStart"/>
      <w:r w:rsidRPr="009F3C71">
        <w:rPr>
          <w:rFonts w:ascii="Segoe UI" w:hAnsi="Segoe UI" w:cs="Segoe UI"/>
        </w:rPr>
        <w:t>DistFit</w:t>
      </w:r>
      <w:proofErr w:type="spellEnd"/>
      <w:ins w:id="635" w:author="Mahshid Jafarpour" w:date="2023-12-04T01:51:00Z">
        <w:r w:rsidR="009F56BD">
          <w:rPr>
            <w:rFonts w:ascii="Segoe UI" w:hAnsi="Segoe UI" w:cs="Segoe UI"/>
          </w:rPr>
          <w:t>.</w:t>
        </w:r>
      </w:ins>
      <w:del w:id="636" w:author="Mahshid Jafarpour" w:date="2023-12-04T01:51:00Z">
        <w:r w:rsidRPr="009F3C71" w:rsidDel="009F56BD">
          <w:rPr>
            <w:rFonts w:ascii="Segoe UI" w:hAnsi="Segoe UI" w:cs="Segoe UI"/>
          </w:rPr>
          <w:delText>, transforming data analysis into a seamless and insightful journey.</w:delText>
        </w:r>
      </w:del>
      <w:r w:rsidRPr="009F3C71">
        <w:rPr>
          <w:rFonts w:ascii="Segoe UI" w:hAnsi="Segoe UI" w:cs="Segoe UI"/>
        </w:rPr>
        <w:t xml:space="preserve"> </w:t>
      </w:r>
    </w:p>
    <w:p w14:paraId="500742CD" w14:textId="6DF42231" w:rsidR="00F31752" w:rsidRDefault="00F31752" w:rsidP="00B1701D">
      <w:pPr>
        <w:spacing w:line="360" w:lineRule="auto"/>
        <w:jc w:val="both"/>
        <w:rPr>
          <w:rFonts w:ascii="Segoe UI" w:hAnsi="Segoe UI" w:cs="Segoe UI"/>
        </w:rPr>
      </w:pPr>
      <w:r w:rsidRPr="00F31752">
        <w:rPr>
          <w:rFonts w:ascii="Segoe UI" w:hAnsi="Segoe UI" w:cs="Segoe UI"/>
        </w:rPr>
        <w:t xml:space="preserve">The </w:t>
      </w:r>
      <w:proofErr w:type="spellStart"/>
      <w:r w:rsidRPr="00F31752">
        <w:rPr>
          <w:rFonts w:ascii="Segoe UI" w:hAnsi="Segoe UI" w:cs="Segoe UI"/>
        </w:rPr>
        <w:t>gof</w:t>
      </w:r>
      <w:proofErr w:type="spellEnd"/>
      <w:r w:rsidRPr="00F31752">
        <w:rPr>
          <w:rFonts w:ascii="Segoe UI" w:hAnsi="Segoe UI" w:cs="Segoe UI"/>
        </w:rPr>
        <w:t xml:space="preserve"> module, or Goodness of Fit, is a critical component that enables users to assess the suitability of the fitted distribution. Through statistical tests and comparison with critical values, the module helps users make informed decisions about accepting or rejecting the null hypothesis, indicating whether the chosen distribution is a good fit for the observed data</w:t>
      </w:r>
      <w:ins w:id="637" w:author="Mahshid Jafarpour" w:date="2023-12-04T01:51:00Z">
        <w:r w:rsidR="004A0BA9">
          <w:rPr>
            <w:rFonts w:ascii="Segoe UI" w:hAnsi="Segoe UI" w:cs="Segoe UI"/>
          </w:rPr>
          <w:t xml:space="preserve"> or not</w:t>
        </w:r>
      </w:ins>
      <w:r w:rsidRPr="00F31752">
        <w:rPr>
          <w:rFonts w:ascii="Segoe UI" w:hAnsi="Segoe UI" w:cs="Segoe UI"/>
        </w:rPr>
        <w:t>.</w:t>
      </w:r>
      <w:r w:rsidR="008B1BC1">
        <w:rPr>
          <w:rFonts w:ascii="Segoe UI" w:hAnsi="Segoe UI" w:cs="Segoe UI"/>
        </w:rPr>
        <w:t xml:space="preserve"> </w:t>
      </w:r>
      <w:r w:rsidR="008B1BC1" w:rsidRPr="008B1BC1">
        <w:rPr>
          <w:rFonts w:ascii="Segoe UI" w:hAnsi="Segoe UI" w:cs="Segoe UI"/>
        </w:rPr>
        <w:t xml:space="preserve">Note that the </w:t>
      </w:r>
      <w:proofErr w:type="spellStart"/>
      <w:r w:rsidR="008B1BC1" w:rsidRPr="008B1BC1">
        <w:rPr>
          <w:rFonts w:ascii="Segoe UI" w:hAnsi="Segoe UI" w:cs="Segoe UI"/>
        </w:rPr>
        <w:t>GoF</w:t>
      </w:r>
      <w:proofErr w:type="spellEnd"/>
      <w:r w:rsidR="008B1BC1" w:rsidRPr="008B1BC1">
        <w:rPr>
          <w:rFonts w:ascii="Segoe UI" w:hAnsi="Segoe UI" w:cs="Segoe UI"/>
        </w:rPr>
        <w:t xml:space="preserve"> test used in this library is approximate and if the test statistics is close to the critical value, caution should be exercised.</w:t>
      </w:r>
    </w:p>
    <w:p w14:paraId="419A97ED" w14:textId="77777777" w:rsidR="00F31752" w:rsidRDefault="00F31752" w:rsidP="00A12A0C">
      <w:pPr>
        <w:spacing w:line="360" w:lineRule="auto"/>
        <w:jc w:val="both"/>
        <w:rPr>
          <w:rFonts w:ascii="Segoe UI" w:hAnsi="Segoe UI" w:cs="Segoe UI"/>
        </w:rPr>
      </w:pPr>
      <w:r w:rsidRPr="00F31752">
        <w:rPr>
          <w:rFonts w:ascii="Segoe UI" w:hAnsi="Segoe UI" w:cs="Segoe UI"/>
        </w:rPr>
        <w:t xml:space="preserve">While </w:t>
      </w:r>
      <w:proofErr w:type="spellStart"/>
      <w:r w:rsidRPr="00F31752">
        <w:rPr>
          <w:rFonts w:ascii="Segoe UI" w:hAnsi="Segoe UI" w:cs="Segoe UI"/>
        </w:rPr>
        <w:t>DistFit</w:t>
      </w:r>
      <w:proofErr w:type="spellEnd"/>
      <w:r w:rsidRPr="00F31752">
        <w:rPr>
          <w:rFonts w:ascii="Segoe UI" w:hAnsi="Segoe UI" w:cs="Segoe UI"/>
        </w:rPr>
        <w:t xml:space="preserve"> offers a powerful and convenient tool for distribution analysis, it is essential to note that the results are contingent on the assumptions made during the modeling process. Users should exercise caution and consider the specific characteristics of their datasets when interpreting the outcomes.</w:t>
      </w:r>
    </w:p>
    <w:p w14:paraId="62C336B0" w14:textId="1856CA5F" w:rsidR="001931C8" w:rsidRDefault="00A12A0C" w:rsidP="00A12A0C">
      <w:pPr>
        <w:spacing w:line="360" w:lineRule="auto"/>
        <w:jc w:val="both"/>
        <w:rPr>
          <w:rFonts w:ascii="Segoe UI" w:hAnsi="Segoe UI" w:cs="Segoe UI"/>
        </w:rPr>
      </w:pPr>
      <w:r w:rsidRPr="00A12A0C">
        <w:rPr>
          <w:rFonts w:ascii="Segoe UI" w:hAnsi="Segoe UI" w:cs="Segoe UI"/>
        </w:rPr>
        <w:lastRenderedPageBreak/>
        <w:t xml:space="preserve">In </w:t>
      </w:r>
      <w:r w:rsidR="00F31752">
        <w:rPr>
          <w:rFonts w:ascii="Segoe UI" w:hAnsi="Segoe UI" w:cs="Segoe UI"/>
        </w:rPr>
        <w:t>summary</w:t>
      </w:r>
      <w:r w:rsidRPr="00A12A0C">
        <w:rPr>
          <w:rFonts w:ascii="Segoe UI" w:hAnsi="Segoe UI" w:cs="Segoe UI"/>
        </w:rPr>
        <w:t xml:space="preserve">, </w:t>
      </w:r>
      <w:proofErr w:type="spellStart"/>
      <w:r w:rsidRPr="00A12A0C">
        <w:rPr>
          <w:rFonts w:ascii="Segoe UI" w:hAnsi="Segoe UI" w:cs="Segoe UI"/>
        </w:rPr>
        <w:t>DistFit</w:t>
      </w:r>
      <w:proofErr w:type="spellEnd"/>
      <w:r w:rsidRPr="00A12A0C">
        <w:rPr>
          <w:rFonts w:ascii="Segoe UI" w:hAnsi="Segoe UI" w:cs="Segoe UI"/>
        </w:rPr>
        <w:t xml:space="preserve"> </w:t>
      </w:r>
      <w:r w:rsidR="00F31752" w:rsidRPr="00F31752">
        <w:rPr>
          <w:rFonts w:ascii="Segoe UI" w:hAnsi="Segoe UI" w:cs="Segoe UI"/>
        </w:rPr>
        <w:t>provides a valuable resource</w:t>
      </w:r>
      <w:r w:rsidRPr="00A12A0C">
        <w:rPr>
          <w:rFonts w:ascii="Segoe UI" w:hAnsi="Segoe UI" w:cs="Segoe UI"/>
        </w:rPr>
        <w:t xml:space="preserve"> for researchers, data scientists, and statisticians seeking a comprehensive and user-friendly solution for probability distribution fitting in Python. Through the intricate details provided in this paper, users can navigate the package with confidence, harnessing the power of </w:t>
      </w:r>
      <w:proofErr w:type="spellStart"/>
      <w:r w:rsidRPr="00A12A0C">
        <w:rPr>
          <w:rFonts w:ascii="Segoe UI" w:hAnsi="Segoe UI" w:cs="Segoe UI"/>
        </w:rPr>
        <w:t>DistFit</w:t>
      </w:r>
      <w:proofErr w:type="spellEnd"/>
      <w:r w:rsidRPr="00A12A0C">
        <w:rPr>
          <w:rFonts w:ascii="Segoe UI" w:hAnsi="Segoe UI" w:cs="Segoe UI"/>
        </w:rPr>
        <w:t xml:space="preserve"> to </w:t>
      </w:r>
      <w:del w:id="638" w:author="Mahshid Jafarpour" w:date="2023-12-04T01:52:00Z">
        <w:r w:rsidRPr="00A12A0C" w:rsidDel="0035479A">
          <w:rPr>
            <w:rFonts w:ascii="Segoe UI" w:hAnsi="Segoe UI" w:cs="Segoe UI"/>
          </w:rPr>
          <w:delText xml:space="preserve">uncover hidden patterns and </w:delText>
        </w:r>
      </w:del>
      <w:r w:rsidRPr="00A12A0C">
        <w:rPr>
          <w:rFonts w:ascii="Segoe UI" w:hAnsi="Segoe UI" w:cs="Segoe UI"/>
        </w:rPr>
        <w:t>gain valuable insights into the underlying nature of their data.</w:t>
      </w:r>
    </w:p>
    <w:p w14:paraId="7615E4BC" w14:textId="77777777" w:rsidR="001931C8" w:rsidRDefault="001931C8">
      <w:pPr>
        <w:rPr>
          <w:rFonts w:ascii="Segoe UI" w:hAnsi="Segoe UI" w:cs="Segoe UI"/>
        </w:rPr>
      </w:pPr>
    </w:p>
    <w:p w14:paraId="40F50897" w14:textId="77777777" w:rsidR="00D771F4" w:rsidRDefault="00D771F4" w:rsidP="00D771F4">
      <w:pPr>
        <w:pStyle w:val="ListParagraph"/>
        <w:numPr>
          <w:ilvl w:val="0"/>
          <w:numId w:val="1"/>
        </w:numPr>
        <w:spacing w:line="360" w:lineRule="auto"/>
        <w:jc w:val="both"/>
        <w:rPr>
          <w:b/>
          <w:bCs/>
          <w:sz w:val="36"/>
        </w:rPr>
      </w:pPr>
      <w:r w:rsidRPr="00D771F4">
        <w:rPr>
          <w:b/>
          <w:bCs/>
          <w:sz w:val="36"/>
        </w:rPr>
        <w:t>References</w:t>
      </w:r>
    </w:p>
    <w:p w14:paraId="13577248" w14:textId="77777777" w:rsidR="00D771F4" w:rsidRDefault="00D771F4" w:rsidP="00D771F4">
      <w:pPr>
        <w:pStyle w:val="ListParagraph"/>
        <w:spacing w:line="360" w:lineRule="auto"/>
        <w:ind w:left="0"/>
        <w:jc w:val="both"/>
        <w:rPr>
          <w:rFonts w:ascii="Segoe UI" w:hAnsi="Segoe UI" w:cs="Segoe UI"/>
        </w:rPr>
      </w:pPr>
      <w:r w:rsidRPr="00D771F4">
        <w:rPr>
          <w:rFonts w:ascii="Segoe UI" w:hAnsi="Segoe UI" w:cs="Segoe UI"/>
        </w:rPr>
        <w:t xml:space="preserve">Law, A. M. (2015). Simulation modeling and analysis (5th Edition). New York: </w:t>
      </w:r>
      <w:proofErr w:type="spellStart"/>
      <w:r w:rsidRPr="00D771F4">
        <w:rPr>
          <w:rFonts w:ascii="Segoe UI" w:hAnsi="Segoe UI" w:cs="Segoe UI"/>
        </w:rPr>
        <w:t>Mcgraw-Hill</w:t>
      </w:r>
      <w:proofErr w:type="spellEnd"/>
    </w:p>
    <w:p w14:paraId="1CC7FD70" w14:textId="77777777" w:rsidR="00D771F4" w:rsidRPr="00D771F4" w:rsidRDefault="00D771F4" w:rsidP="00D771F4">
      <w:pPr>
        <w:pStyle w:val="ListParagraph"/>
        <w:spacing w:line="360" w:lineRule="auto"/>
        <w:ind w:left="0"/>
        <w:jc w:val="both"/>
        <w:rPr>
          <w:rFonts w:ascii="Segoe UI" w:hAnsi="Segoe UI" w:cs="Segoe UI"/>
        </w:rPr>
      </w:pPr>
    </w:p>
    <w:sectPr w:rsidR="00D771F4" w:rsidRPr="00D771F4" w:rsidSect="005106E1">
      <w:pgSz w:w="12240" w:h="15840"/>
      <w:pgMar w:top="900" w:right="153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9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060714"/>
    <w:multiLevelType w:val="hybridMultilevel"/>
    <w:tmpl w:val="673C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62E60"/>
    <w:multiLevelType w:val="hybridMultilevel"/>
    <w:tmpl w:val="A58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8735B"/>
    <w:multiLevelType w:val="hybridMultilevel"/>
    <w:tmpl w:val="966E6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C3865"/>
    <w:multiLevelType w:val="hybridMultilevel"/>
    <w:tmpl w:val="825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B106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985181"/>
    <w:multiLevelType w:val="hybridMultilevel"/>
    <w:tmpl w:val="3376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9581751">
    <w:abstractNumId w:val="5"/>
  </w:num>
  <w:num w:numId="2" w16cid:durableId="238637175">
    <w:abstractNumId w:val="0"/>
  </w:num>
  <w:num w:numId="3" w16cid:durableId="1674641938">
    <w:abstractNumId w:val="6"/>
  </w:num>
  <w:num w:numId="4" w16cid:durableId="1534924633">
    <w:abstractNumId w:val="3"/>
  </w:num>
  <w:num w:numId="5" w16cid:durableId="1885022828">
    <w:abstractNumId w:val="4"/>
  </w:num>
  <w:num w:numId="6" w16cid:durableId="49502035">
    <w:abstractNumId w:val="2"/>
  </w:num>
  <w:num w:numId="7" w16cid:durableId="90599574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shid Jafarpour">
    <w15:presenceInfo w15:providerId="Windows Live" w15:userId="e1b56f67c3340a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MwtDQ3NTOwMDSxMLdQ0lEKTi0uzszPAykwqgUAjlPxXiwAAAA="/>
  </w:docVars>
  <w:rsids>
    <w:rsidRoot w:val="005B226C"/>
    <w:rsid w:val="00006AD7"/>
    <w:rsid w:val="00016E4B"/>
    <w:rsid w:val="00020CF1"/>
    <w:rsid w:val="00037476"/>
    <w:rsid w:val="00037885"/>
    <w:rsid w:val="00052977"/>
    <w:rsid w:val="0005381A"/>
    <w:rsid w:val="00057C75"/>
    <w:rsid w:val="00073EF9"/>
    <w:rsid w:val="00081A07"/>
    <w:rsid w:val="00097BCF"/>
    <w:rsid w:val="000A1DC8"/>
    <w:rsid w:val="000B51D2"/>
    <w:rsid w:val="000C6612"/>
    <w:rsid w:val="000F260A"/>
    <w:rsid w:val="000F2658"/>
    <w:rsid w:val="0010361B"/>
    <w:rsid w:val="00107887"/>
    <w:rsid w:val="00110A6E"/>
    <w:rsid w:val="00112F77"/>
    <w:rsid w:val="001159F8"/>
    <w:rsid w:val="00136772"/>
    <w:rsid w:val="0014168C"/>
    <w:rsid w:val="00142FDE"/>
    <w:rsid w:val="00143302"/>
    <w:rsid w:val="00144F88"/>
    <w:rsid w:val="00146198"/>
    <w:rsid w:val="001931C8"/>
    <w:rsid w:val="001A0EFF"/>
    <w:rsid w:val="001A0FE6"/>
    <w:rsid w:val="001A45B0"/>
    <w:rsid w:val="001B7201"/>
    <w:rsid w:val="001D2274"/>
    <w:rsid w:val="001E238D"/>
    <w:rsid w:val="001E5DA6"/>
    <w:rsid w:val="001F62C9"/>
    <w:rsid w:val="00206E91"/>
    <w:rsid w:val="00211CCF"/>
    <w:rsid w:val="00215A63"/>
    <w:rsid w:val="00216946"/>
    <w:rsid w:val="002244CE"/>
    <w:rsid w:val="00230F1E"/>
    <w:rsid w:val="00235610"/>
    <w:rsid w:val="00237EF5"/>
    <w:rsid w:val="00262499"/>
    <w:rsid w:val="00266517"/>
    <w:rsid w:val="0027477C"/>
    <w:rsid w:val="00294AA2"/>
    <w:rsid w:val="002A7E5F"/>
    <w:rsid w:val="002B2D79"/>
    <w:rsid w:val="002B6C14"/>
    <w:rsid w:val="002C17C8"/>
    <w:rsid w:val="002C4B73"/>
    <w:rsid w:val="002D42A8"/>
    <w:rsid w:val="002D7B60"/>
    <w:rsid w:val="002E2DDF"/>
    <w:rsid w:val="002E538A"/>
    <w:rsid w:val="002F7D3D"/>
    <w:rsid w:val="00301485"/>
    <w:rsid w:val="00320342"/>
    <w:rsid w:val="0032230A"/>
    <w:rsid w:val="0032708B"/>
    <w:rsid w:val="00342E88"/>
    <w:rsid w:val="003503B0"/>
    <w:rsid w:val="0035479A"/>
    <w:rsid w:val="00356ACA"/>
    <w:rsid w:val="00357EDF"/>
    <w:rsid w:val="00364757"/>
    <w:rsid w:val="00367E21"/>
    <w:rsid w:val="00375337"/>
    <w:rsid w:val="0039362F"/>
    <w:rsid w:val="003A1073"/>
    <w:rsid w:val="003A3429"/>
    <w:rsid w:val="003A7A0C"/>
    <w:rsid w:val="003B3BC6"/>
    <w:rsid w:val="003C171C"/>
    <w:rsid w:val="003D26D6"/>
    <w:rsid w:val="003E1D08"/>
    <w:rsid w:val="003E56BC"/>
    <w:rsid w:val="003F25E5"/>
    <w:rsid w:val="003F3C2E"/>
    <w:rsid w:val="004054C0"/>
    <w:rsid w:val="004172A2"/>
    <w:rsid w:val="00417808"/>
    <w:rsid w:val="004301D1"/>
    <w:rsid w:val="0043391A"/>
    <w:rsid w:val="00436EB3"/>
    <w:rsid w:val="00443196"/>
    <w:rsid w:val="00447287"/>
    <w:rsid w:val="004628D3"/>
    <w:rsid w:val="00462ECA"/>
    <w:rsid w:val="00473B7B"/>
    <w:rsid w:val="00476E16"/>
    <w:rsid w:val="00480CFF"/>
    <w:rsid w:val="004A0BA9"/>
    <w:rsid w:val="004A0F97"/>
    <w:rsid w:val="004A3FFD"/>
    <w:rsid w:val="004B0F84"/>
    <w:rsid w:val="004B1B31"/>
    <w:rsid w:val="004B2646"/>
    <w:rsid w:val="004B2AE9"/>
    <w:rsid w:val="004B4270"/>
    <w:rsid w:val="004B562C"/>
    <w:rsid w:val="004B693A"/>
    <w:rsid w:val="004B75BF"/>
    <w:rsid w:val="004C5475"/>
    <w:rsid w:val="004D0C0C"/>
    <w:rsid w:val="004E30FE"/>
    <w:rsid w:val="004E4E87"/>
    <w:rsid w:val="004F5219"/>
    <w:rsid w:val="00506B0D"/>
    <w:rsid w:val="00507F5D"/>
    <w:rsid w:val="005100C4"/>
    <w:rsid w:val="005106E1"/>
    <w:rsid w:val="00511EF5"/>
    <w:rsid w:val="00515AB3"/>
    <w:rsid w:val="00517D8D"/>
    <w:rsid w:val="00521757"/>
    <w:rsid w:val="00521CD1"/>
    <w:rsid w:val="0054260A"/>
    <w:rsid w:val="005460D8"/>
    <w:rsid w:val="00547877"/>
    <w:rsid w:val="00577625"/>
    <w:rsid w:val="00580912"/>
    <w:rsid w:val="00587841"/>
    <w:rsid w:val="00587C3A"/>
    <w:rsid w:val="00596736"/>
    <w:rsid w:val="005A341A"/>
    <w:rsid w:val="005B226C"/>
    <w:rsid w:val="005C182B"/>
    <w:rsid w:val="005C28C7"/>
    <w:rsid w:val="005D17BD"/>
    <w:rsid w:val="005D5F8B"/>
    <w:rsid w:val="005D7040"/>
    <w:rsid w:val="005F1D84"/>
    <w:rsid w:val="0061268F"/>
    <w:rsid w:val="0061676C"/>
    <w:rsid w:val="006200B3"/>
    <w:rsid w:val="0062656A"/>
    <w:rsid w:val="0064757B"/>
    <w:rsid w:val="0068128C"/>
    <w:rsid w:val="00684F02"/>
    <w:rsid w:val="0069306F"/>
    <w:rsid w:val="0069768C"/>
    <w:rsid w:val="00697B40"/>
    <w:rsid w:val="006B6C45"/>
    <w:rsid w:val="006C478A"/>
    <w:rsid w:val="006E6804"/>
    <w:rsid w:val="007315F2"/>
    <w:rsid w:val="007407F0"/>
    <w:rsid w:val="00754485"/>
    <w:rsid w:val="00757B25"/>
    <w:rsid w:val="00765310"/>
    <w:rsid w:val="00765A0F"/>
    <w:rsid w:val="00771DD6"/>
    <w:rsid w:val="0078385D"/>
    <w:rsid w:val="007878C8"/>
    <w:rsid w:val="007D1805"/>
    <w:rsid w:val="007D334F"/>
    <w:rsid w:val="007D7DD2"/>
    <w:rsid w:val="007E4DAC"/>
    <w:rsid w:val="007F2CB2"/>
    <w:rsid w:val="007F78AC"/>
    <w:rsid w:val="00811532"/>
    <w:rsid w:val="008307E0"/>
    <w:rsid w:val="008359BB"/>
    <w:rsid w:val="00835D42"/>
    <w:rsid w:val="00837D47"/>
    <w:rsid w:val="00850D13"/>
    <w:rsid w:val="00857A5E"/>
    <w:rsid w:val="008617B0"/>
    <w:rsid w:val="008629B5"/>
    <w:rsid w:val="00864C9E"/>
    <w:rsid w:val="008749E5"/>
    <w:rsid w:val="00876629"/>
    <w:rsid w:val="00877C80"/>
    <w:rsid w:val="00883870"/>
    <w:rsid w:val="008A706B"/>
    <w:rsid w:val="008B1BC1"/>
    <w:rsid w:val="008B51C7"/>
    <w:rsid w:val="008B608A"/>
    <w:rsid w:val="008C0325"/>
    <w:rsid w:val="008C0DA2"/>
    <w:rsid w:val="008E1326"/>
    <w:rsid w:val="008E483D"/>
    <w:rsid w:val="009022BD"/>
    <w:rsid w:val="009026D8"/>
    <w:rsid w:val="009160F3"/>
    <w:rsid w:val="00917474"/>
    <w:rsid w:val="00926962"/>
    <w:rsid w:val="009436FD"/>
    <w:rsid w:val="009441EE"/>
    <w:rsid w:val="00955F73"/>
    <w:rsid w:val="009560D7"/>
    <w:rsid w:val="009576C8"/>
    <w:rsid w:val="00966A8D"/>
    <w:rsid w:val="00980601"/>
    <w:rsid w:val="009975A8"/>
    <w:rsid w:val="009B015C"/>
    <w:rsid w:val="009B0BA9"/>
    <w:rsid w:val="009D6303"/>
    <w:rsid w:val="009E2754"/>
    <w:rsid w:val="009F3C71"/>
    <w:rsid w:val="009F3F1B"/>
    <w:rsid w:val="009F3F5D"/>
    <w:rsid w:val="009F56BD"/>
    <w:rsid w:val="00A01783"/>
    <w:rsid w:val="00A03EA2"/>
    <w:rsid w:val="00A066E8"/>
    <w:rsid w:val="00A10124"/>
    <w:rsid w:val="00A12A0C"/>
    <w:rsid w:val="00A2022C"/>
    <w:rsid w:val="00A3656C"/>
    <w:rsid w:val="00A37A6D"/>
    <w:rsid w:val="00A46CEA"/>
    <w:rsid w:val="00A60E2F"/>
    <w:rsid w:val="00A80200"/>
    <w:rsid w:val="00A83BDA"/>
    <w:rsid w:val="00A85243"/>
    <w:rsid w:val="00A85B27"/>
    <w:rsid w:val="00A902DB"/>
    <w:rsid w:val="00AA1086"/>
    <w:rsid w:val="00AA4BEC"/>
    <w:rsid w:val="00AB0704"/>
    <w:rsid w:val="00AB216E"/>
    <w:rsid w:val="00AC56A5"/>
    <w:rsid w:val="00AD364E"/>
    <w:rsid w:val="00AE13AE"/>
    <w:rsid w:val="00B12E11"/>
    <w:rsid w:val="00B1701D"/>
    <w:rsid w:val="00B23139"/>
    <w:rsid w:val="00B2487C"/>
    <w:rsid w:val="00B30FA2"/>
    <w:rsid w:val="00B518C9"/>
    <w:rsid w:val="00B51EA2"/>
    <w:rsid w:val="00B811CD"/>
    <w:rsid w:val="00B825AF"/>
    <w:rsid w:val="00B87BCA"/>
    <w:rsid w:val="00BA531F"/>
    <w:rsid w:val="00BB1CB3"/>
    <w:rsid w:val="00BB5302"/>
    <w:rsid w:val="00BB6845"/>
    <w:rsid w:val="00BC46C4"/>
    <w:rsid w:val="00BC4FB2"/>
    <w:rsid w:val="00BD2B2B"/>
    <w:rsid w:val="00BD3117"/>
    <w:rsid w:val="00BE4A39"/>
    <w:rsid w:val="00BE6126"/>
    <w:rsid w:val="00BE7C7A"/>
    <w:rsid w:val="00BF46CB"/>
    <w:rsid w:val="00C078C5"/>
    <w:rsid w:val="00C161F2"/>
    <w:rsid w:val="00C32E5B"/>
    <w:rsid w:val="00C45B17"/>
    <w:rsid w:val="00C709C6"/>
    <w:rsid w:val="00C742A9"/>
    <w:rsid w:val="00C83DF2"/>
    <w:rsid w:val="00C849A5"/>
    <w:rsid w:val="00C85DD0"/>
    <w:rsid w:val="00CA1A05"/>
    <w:rsid w:val="00CA6CCF"/>
    <w:rsid w:val="00CB0FCE"/>
    <w:rsid w:val="00CB7FF2"/>
    <w:rsid w:val="00CD1551"/>
    <w:rsid w:val="00CE550C"/>
    <w:rsid w:val="00CF42EB"/>
    <w:rsid w:val="00D00826"/>
    <w:rsid w:val="00D24C99"/>
    <w:rsid w:val="00D26EC0"/>
    <w:rsid w:val="00D35DDE"/>
    <w:rsid w:val="00D36A79"/>
    <w:rsid w:val="00D6131A"/>
    <w:rsid w:val="00D66AC2"/>
    <w:rsid w:val="00D7390A"/>
    <w:rsid w:val="00D771F4"/>
    <w:rsid w:val="00D8469E"/>
    <w:rsid w:val="00D90F10"/>
    <w:rsid w:val="00DA795C"/>
    <w:rsid w:val="00DE40E1"/>
    <w:rsid w:val="00DF1DF0"/>
    <w:rsid w:val="00E72C21"/>
    <w:rsid w:val="00E75D3A"/>
    <w:rsid w:val="00E838FC"/>
    <w:rsid w:val="00E92361"/>
    <w:rsid w:val="00E9268D"/>
    <w:rsid w:val="00EB1061"/>
    <w:rsid w:val="00EC515F"/>
    <w:rsid w:val="00ED34DD"/>
    <w:rsid w:val="00EE372C"/>
    <w:rsid w:val="00EE66AB"/>
    <w:rsid w:val="00EE6DA7"/>
    <w:rsid w:val="00F0540B"/>
    <w:rsid w:val="00F06115"/>
    <w:rsid w:val="00F06B0C"/>
    <w:rsid w:val="00F070E5"/>
    <w:rsid w:val="00F140A4"/>
    <w:rsid w:val="00F16C26"/>
    <w:rsid w:val="00F23906"/>
    <w:rsid w:val="00F31752"/>
    <w:rsid w:val="00F33808"/>
    <w:rsid w:val="00F346B2"/>
    <w:rsid w:val="00F351F8"/>
    <w:rsid w:val="00F458B6"/>
    <w:rsid w:val="00F62E2A"/>
    <w:rsid w:val="00F65155"/>
    <w:rsid w:val="00F6664E"/>
    <w:rsid w:val="00F752C6"/>
    <w:rsid w:val="00F9240F"/>
    <w:rsid w:val="00F937E0"/>
    <w:rsid w:val="00F978C1"/>
    <w:rsid w:val="00FB02D0"/>
    <w:rsid w:val="00FB1968"/>
    <w:rsid w:val="00FC027C"/>
    <w:rsid w:val="00FC1D65"/>
    <w:rsid w:val="00FC3DDD"/>
    <w:rsid w:val="00FC718B"/>
    <w:rsid w:val="00FD2F58"/>
    <w:rsid w:val="00FE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1C6CA"/>
  <w15:chartTrackingRefBased/>
  <w15:docId w15:val="{F339F37B-8CEB-4EAB-834F-F3CE51356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2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F84"/>
    <w:pPr>
      <w:ind w:left="720"/>
      <w:contextualSpacing/>
    </w:pPr>
  </w:style>
  <w:style w:type="character" w:styleId="HTMLCode">
    <w:name w:val="HTML Code"/>
    <w:basedOn w:val="DefaultParagraphFont"/>
    <w:uiPriority w:val="99"/>
    <w:semiHidden/>
    <w:unhideWhenUsed/>
    <w:rsid w:val="00107887"/>
    <w:rPr>
      <w:rFonts w:ascii="Courier New" w:eastAsia="Times New Roman" w:hAnsi="Courier New" w:cs="Courier New"/>
      <w:sz w:val="20"/>
      <w:szCs w:val="20"/>
    </w:rPr>
  </w:style>
  <w:style w:type="character" w:customStyle="1" w:styleId="sc51">
    <w:name w:val="sc51"/>
    <w:basedOn w:val="DefaultParagraphFont"/>
    <w:rsid w:val="007D1805"/>
    <w:rPr>
      <w:rFonts w:ascii="Courier New" w:hAnsi="Courier New" w:cs="Courier New" w:hint="default"/>
      <w:b/>
      <w:bCs/>
      <w:color w:val="0000FF"/>
      <w:sz w:val="20"/>
      <w:szCs w:val="20"/>
    </w:rPr>
  </w:style>
  <w:style w:type="character" w:customStyle="1" w:styleId="sc0">
    <w:name w:val="sc0"/>
    <w:basedOn w:val="DefaultParagraphFont"/>
    <w:rsid w:val="007D1805"/>
    <w:rPr>
      <w:rFonts w:ascii="Courier New" w:hAnsi="Courier New" w:cs="Courier New" w:hint="default"/>
      <w:color w:val="000000"/>
      <w:sz w:val="20"/>
      <w:szCs w:val="20"/>
    </w:rPr>
  </w:style>
  <w:style w:type="character" w:customStyle="1" w:styleId="sc11">
    <w:name w:val="sc11"/>
    <w:basedOn w:val="DefaultParagraphFont"/>
    <w:rsid w:val="007D1805"/>
    <w:rPr>
      <w:rFonts w:ascii="Courier New" w:hAnsi="Courier New" w:cs="Courier New" w:hint="default"/>
      <w:color w:val="000000"/>
      <w:sz w:val="20"/>
      <w:szCs w:val="20"/>
    </w:rPr>
  </w:style>
  <w:style w:type="character" w:customStyle="1" w:styleId="sc101">
    <w:name w:val="sc101"/>
    <w:basedOn w:val="DefaultParagraphFont"/>
    <w:rsid w:val="007D1805"/>
    <w:rPr>
      <w:rFonts w:ascii="Courier New" w:hAnsi="Courier New" w:cs="Courier New" w:hint="default"/>
      <w:b/>
      <w:bCs/>
      <w:color w:val="000080"/>
      <w:sz w:val="20"/>
      <w:szCs w:val="20"/>
    </w:rPr>
  </w:style>
  <w:style w:type="character" w:customStyle="1" w:styleId="sc12">
    <w:name w:val="sc12"/>
    <w:basedOn w:val="DefaultParagraphFont"/>
    <w:rsid w:val="007D1805"/>
    <w:rPr>
      <w:rFonts w:ascii="Courier New" w:hAnsi="Courier New" w:cs="Courier New" w:hint="default"/>
      <w:color w:val="008000"/>
      <w:sz w:val="20"/>
      <w:szCs w:val="20"/>
    </w:rPr>
  </w:style>
  <w:style w:type="character" w:customStyle="1" w:styleId="sc41">
    <w:name w:val="sc41"/>
    <w:basedOn w:val="DefaultParagraphFont"/>
    <w:rsid w:val="007D1805"/>
    <w:rPr>
      <w:rFonts w:ascii="Courier New" w:hAnsi="Courier New" w:cs="Courier New" w:hint="default"/>
      <w:color w:val="808080"/>
      <w:sz w:val="20"/>
      <w:szCs w:val="20"/>
    </w:rPr>
  </w:style>
  <w:style w:type="character" w:customStyle="1" w:styleId="sc21">
    <w:name w:val="sc21"/>
    <w:basedOn w:val="DefaultParagraphFont"/>
    <w:rsid w:val="007D1805"/>
    <w:rPr>
      <w:rFonts w:ascii="Courier New" w:hAnsi="Courier New" w:cs="Courier New" w:hint="default"/>
      <w:color w:val="FF0000"/>
      <w:sz w:val="20"/>
      <w:szCs w:val="20"/>
    </w:rPr>
  </w:style>
  <w:style w:type="paragraph" w:customStyle="1" w:styleId="code">
    <w:name w:val="code"/>
    <w:basedOn w:val="Normal"/>
    <w:link w:val="codeChar"/>
    <w:qFormat/>
    <w:rsid w:val="00877C80"/>
    <w:pPr>
      <w:pBdr>
        <w:top w:val="single" w:sz="4" w:space="1" w:color="F2F2F2" w:themeColor="background1" w:themeShade="F2"/>
        <w:left w:val="single" w:sz="4" w:space="4" w:color="F2F2F2" w:themeColor="background1" w:themeShade="F2"/>
        <w:bottom w:val="single" w:sz="4" w:space="1" w:color="F2F2F2" w:themeColor="background1" w:themeShade="F2"/>
        <w:right w:val="single" w:sz="4" w:space="4" w:color="F2F2F2" w:themeColor="background1" w:themeShade="F2"/>
      </w:pBdr>
      <w:shd w:val="clear" w:color="auto" w:fill="F2F2F2" w:themeFill="background1" w:themeFillShade="F2"/>
      <w:spacing w:after="0" w:line="240" w:lineRule="auto"/>
    </w:pPr>
    <w:rPr>
      <w:rFonts w:ascii="Courier New" w:eastAsia="Times New Roman" w:hAnsi="Courier New" w:cs="Courier New"/>
      <w:b/>
      <w:bCs/>
      <w:noProof/>
      <w:color w:val="5B9BD5" w:themeColor="accent1"/>
      <w:sz w:val="20"/>
      <w:szCs w:val="20"/>
    </w:rPr>
  </w:style>
  <w:style w:type="character" w:customStyle="1" w:styleId="sc141">
    <w:name w:val="sc141"/>
    <w:basedOn w:val="DefaultParagraphFont"/>
    <w:rsid w:val="007D1805"/>
    <w:rPr>
      <w:rFonts w:ascii="Courier New" w:hAnsi="Courier New" w:cs="Courier New" w:hint="default"/>
      <w:b/>
      <w:bCs/>
      <w:color w:val="880088"/>
      <w:sz w:val="20"/>
      <w:szCs w:val="20"/>
    </w:rPr>
  </w:style>
  <w:style w:type="character" w:customStyle="1" w:styleId="codeChar">
    <w:name w:val="code Char"/>
    <w:basedOn w:val="DefaultParagraphFont"/>
    <w:link w:val="code"/>
    <w:rsid w:val="00877C80"/>
    <w:rPr>
      <w:rFonts w:ascii="Courier New" w:eastAsia="Times New Roman" w:hAnsi="Courier New" w:cs="Courier New"/>
      <w:b/>
      <w:bCs/>
      <w:noProof/>
      <w:color w:val="5B9BD5" w:themeColor="accent1"/>
      <w:sz w:val="20"/>
      <w:szCs w:val="20"/>
      <w:shd w:val="clear" w:color="auto" w:fill="F2F2F2" w:themeFill="background1" w:themeFillShade="F2"/>
    </w:rPr>
  </w:style>
  <w:style w:type="character" w:customStyle="1" w:styleId="sc31">
    <w:name w:val="sc31"/>
    <w:basedOn w:val="DefaultParagraphFont"/>
    <w:rsid w:val="007D1805"/>
    <w:rPr>
      <w:rFonts w:ascii="Courier New" w:hAnsi="Courier New" w:cs="Courier New" w:hint="default"/>
      <w:color w:val="808080"/>
      <w:sz w:val="20"/>
      <w:szCs w:val="20"/>
    </w:rPr>
  </w:style>
  <w:style w:type="paragraph" w:styleId="NoSpacing">
    <w:name w:val="No Spacing"/>
    <w:uiPriority w:val="1"/>
    <w:qFormat/>
    <w:rsid w:val="009D6303"/>
    <w:pPr>
      <w:spacing w:after="0" w:line="240" w:lineRule="auto"/>
    </w:pPr>
  </w:style>
  <w:style w:type="paragraph" w:styleId="HTMLPreformatted">
    <w:name w:val="HTML Preformatted"/>
    <w:basedOn w:val="Normal"/>
    <w:link w:val="HTMLPreformattedChar"/>
    <w:uiPriority w:val="99"/>
    <w:semiHidden/>
    <w:unhideWhenUsed/>
    <w:rsid w:val="0051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7D8D"/>
    <w:rPr>
      <w:rFonts w:ascii="Courier New" w:eastAsia="Times New Roman" w:hAnsi="Courier New" w:cs="Courier New"/>
      <w:sz w:val="20"/>
      <w:szCs w:val="20"/>
    </w:rPr>
  </w:style>
  <w:style w:type="paragraph" w:styleId="Revision">
    <w:name w:val="Revision"/>
    <w:hidden/>
    <w:uiPriority w:val="99"/>
    <w:semiHidden/>
    <w:rsid w:val="00515A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2396">
      <w:bodyDiv w:val="1"/>
      <w:marLeft w:val="0"/>
      <w:marRight w:val="0"/>
      <w:marTop w:val="0"/>
      <w:marBottom w:val="0"/>
      <w:divBdr>
        <w:top w:val="none" w:sz="0" w:space="0" w:color="auto"/>
        <w:left w:val="none" w:sz="0" w:space="0" w:color="auto"/>
        <w:bottom w:val="none" w:sz="0" w:space="0" w:color="auto"/>
        <w:right w:val="none" w:sz="0" w:space="0" w:color="auto"/>
      </w:divBdr>
      <w:divsChild>
        <w:div w:id="782925237">
          <w:marLeft w:val="0"/>
          <w:marRight w:val="0"/>
          <w:marTop w:val="0"/>
          <w:marBottom w:val="0"/>
          <w:divBdr>
            <w:top w:val="none" w:sz="0" w:space="0" w:color="auto"/>
            <w:left w:val="none" w:sz="0" w:space="0" w:color="auto"/>
            <w:bottom w:val="none" w:sz="0" w:space="0" w:color="auto"/>
            <w:right w:val="none" w:sz="0" w:space="0" w:color="auto"/>
          </w:divBdr>
        </w:div>
        <w:div w:id="1087461052">
          <w:marLeft w:val="0"/>
          <w:marRight w:val="0"/>
          <w:marTop w:val="0"/>
          <w:marBottom w:val="0"/>
          <w:divBdr>
            <w:top w:val="none" w:sz="0" w:space="0" w:color="auto"/>
            <w:left w:val="none" w:sz="0" w:space="0" w:color="auto"/>
            <w:bottom w:val="none" w:sz="0" w:space="0" w:color="auto"/>
            <w:right w:val="none" w:sz="0" w:space="0" w:color="auto"/>
          </w:divBdr>
        </w:div>
      </w:divsChild>
    </w:div>
    <w:div w:id="66192122">
      <w:bodyDiv w:val="1"/>
      <w:marLeft w:val="0"/>
      <w:marRight w:val="0"/>
      <w:marTop w:val="0"/>
      <w:marBottom w:val="0"/>
      <w:divBdr>
        <w:top w:val="none" w:sz="0" w:space="0" w:color="auto"/>
        <w:left w:val="none" w:sz="0" w:space="0" w:color="auto"/>
        <w:bottom w:val="none" w:sz="0" w:space="0" w:color="auto"/>
        <w:right w:val="none" w:sz="0" w:space="0" w:color="auto"/>
      </w:divBdr>
      <w:divsChild>
        <w:div w:id="991518303">
          <w:marLeft w:val="0"/>
          <w:marRight w:val="0"/>
          <w:marTop w:val="0"/>
          <w:marBottom w:val="0"/>
          <w:divBdr>
            <w:top w:val="none" w:sz="0" w:space="0" w:color="auto"/>
            <w:left w:val="none" w:sz="0" w:space="0" w:color="auto"/>
            <w:bottom w:val="none" w:sz="0" w:space="0" w:color="auto"/>
            <w:right w:val="none" w:sz="0" w:space="0" w:color="auto"/>
          </w:divBdr>
        </w:div>
      </w:divsChild>
    </w:div>
    <w:div w:id="79524600">
      <w:bodyDiv w:val="1"/>
      <w:marLeft w:val="0"/>
      <w:marRight w:val="0"/>
      <w:marTop w:val="0"/>
      <w:marBottom w:val="0"/>
      <w:divBdr>
        <w:top w:val="none" w:sz="0" w:space="0" w:color="auto"/>
        <w:left w:val="none" w:sz="0" w:space="0" w:color="auto"/>
        <w:bottom w:val="none" w:sz="0" w:space="0" w:color="auto"/>
        <w:right w:val="none" w:sz="0" w:space="0" w:color="auto"/>
      </w:divBdr>
      <w:divsChild>
        <w:div w:id="175929514">
          <w:marLeft w:val="0"/>
          <w:marRight w:val="0"/>
          <w:marTop w:val="0"/>
          <w:marBottom w:val="0"/>
          <w:divBdr>
            <w:top w:val="none" w:sz="0" w:space="0" w:color="auto"/>
            <w:left w:val="none" w:sz="0" w:space="0" w:color="auto"/>
            <w:bottom w:val="none" w:sz="0" w:space="0" w:color="auto"/>
            <w:right w:val="none" w:sz="0" w:space="0" w:color="auto"/>
          </w:divBdr>
        </w:div>
        <w:div w:id="988627816">
          <w:marLeft w:val="0"/>
          <w:marRight w:val="0"/>
          <w:marTop w:val="0"/>
          <w:marBottom w:val="0"/>
          <w:divBdr>
            <w:top w:val="none" w:sz="0" w:space="0" w:color="auto"/>
            <w:left w:val="none" w:sz="0" w:space="0" w:color="auto"/>
            <w:bottom w:val="none" w:sz="0" w:space="0" w:color="auto"/>
            <w:right w:val="none" w:sz="0" w:space="0" w:color="auto"/>
          </w:divBdr>
        </w:div>
      </w:divsChild>
    </w:div>
    <w:div w:id="120653305">
      <w:bodyDiv w:val="1"/>
      <w:marLeft w:val="0"/>
      <w:marRight w:val="0"/>
      <w:marTop w:val="0"/>
      <w:marBottom w:val="0"/>
      <w:divBdr>
        <w:top w:val="none" w:sz="0" w:space="0" w:color="auto"/>
        <w:left w:val="none" w:sz="0" w:space="0" w:color="auto"/>
        <w:bottom w:val="none" w:sz="0" w:space="0" w:color="auto"/>
        <w:right w:val="none" w:sz="0" w:space="0" w:color="auto"/>
      </w:divBdr>
    </w:div>
    <w:div w:id="166865116">
      <w:bodyDiv w:val="1"/>
      <w:marLeft w:val="0"/>
      <w:marRight w:val="0"/>
      <w:marTop w:val="0"/>
      <w:marBottom w:val="0"/>
      <w:divBdr>
        <w:top w:val="none" w:sz="0" w:space="0" w:color="auto"/>
        <w:left w:val="none" w:sz="0" w:space="0" w:color="auto"/>
        <w:bottom w:val="none" w:sz="0" w:space="0" w:color="auto"/>
        <w:right w:val="none" w:sz="0" w:space="0" w:color="auto"/>
      </w:divBdr>
      <w:divsChild>
        <w:div w:id="1050618346">
          <w:marLeft w:val="0"/>
          <w:marRight w:val="0"/>
          <w:marTop w:val="0"/>
          <w:marBottom w:val="0"/>
          <w:divBdr>
            <w:top w:val="none" w:sz="0" w:space="0" w:color="auto"/>
            <w:left w:val="none" w:sz="0" w:space="0" w:color="auto"/>
            <w:bottom w:val="none" w:sz="0" w:space="0" w:color="auto"/>
            <w:right w:val="none" w:sz="0" w:space="0" w:color="auto"/>
          </w:divBdr>
        </w:div>
      </w:divsChild>
    </w:div>
    <w:div w:id="222565813">
      <w:bodyDiv w:val="1"/>
      <w:marLeft w:val="0"/>
      <w:marRight w:val="0"/>
      <w:marTop w:val="0"/>
      <w:marBottom w:val="0"/>
      <w:divBdr>
        <w:top w:val="none" w:sz="0" w:space="0" w:color="auto"/>
        <w:left w:val="none" w:sz="0" w:space="0" w:color="auto"/>
        <w:bottom w:val="none" w:sz="0" w:space="0" w:color="auto"/>
        <w:right w:val="none" w:sz="0" w:space="0" w:color="auto"/>
      </w:divBdr>
      <w:divsChild>
        <w:div w:id="594048352">
          <w:marLeft w:val="0"/>
          <w:marRight w:val="0"/>
          <w:marTop w:val="0"/>
          <w:marBottom w:val="0"/>
          <w:divBdr>
            <w:top w:val="none" w:sz="0" w:space="0" w:color="auto"/>
            <w:left w:val="none" w:sz="0" w:space="0" w:color="auto"/>
            <w:bottom w:val="none" w:sz="0" w:space="0" w:color="auto"/>
            <w:right w:val="none" w:sz="0" w:space="0" w:color="auto"/>
          </w:divBdr>
        </w:div>
      </w:divsChild>
    </w:div>
    <w:div w:id="351535231">
      <w:bodyDiv w:val="1"/>
      <w:marLeft w:val="0"/>
      <w:marRight w:val="0"/>
      <w:marTop w:val="0"/>
      <w:marBottom w:val="0"/>
      <w:divBdr>
        <w:top w:val="none" w:sz="0" w:space="0" w:color="auto"/>
        <w:left w:val="none" w:sz="0" w:space="0" w:color="auto"/>
        <w:bottom w:val="none" w:sz="0" w:space="0" w:color="auto"/>
        <w:right w:val="none" w:sz="0" w:space="0" w:color="auto"/>
      </w:divBdr>
    </w:div>
    <w:div w:id="370882326">
      <w:bodyDiv w:val="1"/>
      <w:marLeft w:val="0"/>
      <w:marRight w:val="0"/>
      <w:marTop w:val="0"/>
      <w:marBottom w:val="0"/>
      <w:divBdr>
        <w:top w:val="none" w:sz="0" w:space="0" w:color="auto"/>
        <w:left w:val="none" w:sz="0" w:space="0" w:color="auto"/>
        <w:bottom w:val="none" w:sz="0" w:space="0" w:color="auto"/>
        <w:right w:val="none" w:sz="0" w:space="0" w:color="auto"/>
      </w:divBdr>
      <w:divsChild>
        <w:div w:id="1443380952">
          <w:marLeft w:val="0"/>
          <w:marRight w:val="0"/>
          <w:marTop w:val="0"/>
          <w:marBottom w:val="0"/>
          <w:divBdr>
            <w:top w:val="none" w:sz="0" w:space="0" w:color="auto"/>
            <w:left w:val="none" w:sz="0" w:space="0" w:color="auto"/>
            <w:bottom w:val="none" w:sz="0" w:space="0" w:color="auto"/>
            <w:right w:val="none" w:sz="0" w:space="0" w:color="auto"/>
          </w:divBdr>
        </w:div>
        <w:div w:id="466357013">
          <w:marLeft w:val="0"/>
          <w:marRight w:val="0"/>
          <w:marTop w:val="0"/>
          <w:marBottom w:val="0"/>
          <w:divBdr>
            <w:top w:val="none" w:sz="0" w:space="0" w:color="auto"/>
            <w:left w:val="none" w:sz="0" w:space="0" w:color="auto"/>
            <w:bottom w:val="none" w:sz="0" w:space="0" w:color="auto"/>
            <w:right w:val="none" w:sz="0" w:space="0" w:color="auto"/>
          </w:divBdr>
          <w:divsChild>
            <w:div w:id="145246574">
              <w:marLeft w:val="0"/>
              <w:marRight w:val="0"/>
              <w:marTop w:val="0"/>
              <w:marBottom w:val="0"/>
              <w:divBdr>
                <w:top w:val="none" w:sz="0" w:space="0" w:color="auto"/>
                <w:left w:val="none" w:sz="0" w:space="0" w:color="auto"/>
                <w:bottom w:val="none" w:sz="0" w:space="0" w:color="auto"/>
                <w:right w:val="none" w:sz="0" w:space="0" w:color="auto"/>
              </w:divBdr>
            </w:div>
          </w:divsChild>
        </w:div>
        <w:div w:id="583302884">
          <w:marLeft w:val="0"/>
          <w:marRight w:val="0"/>
          <w:marTop w:val="0"/>
          <w:marBottom w:val="0"/>
          <w:divBdr>
            <w:top w:val="none" w:sz="0" w:space="0" w:color="auto"/>
            <w:left w:val="none" w:sz="0" w:space="0" w:color="auto"/>
            <w:bottom w:val="none" w:sz="0" w:space="0" w:color="auto"/>
            <w:right w:val="none" w:sz="0" w:space="0" w:color="auto"/>
          </w:divBdr>
        </w:div>
        <w:div w:id="609163747">
          <w:marLeft w:val="0"/>
          <w:marRight w:val="0"/>
          <w:marTop w:val="0"/>
          <w:marBottom w:val="0"/>
          <w:divBdr>
            <w:top w:val="none" w:sz="0" w:space="0" w:color="auto"/>
            <w:left w:val="none" w:sz="0" w:space="0" w:color="auto"/>
            <w:bottom w:val="none" w:sz="0" w:space="0" w:color="auto"/>
            <w:right w:val="none" w:sz="0" w:space="0" w:color="auto"/>
          </w:divBdr>
        </w:div>
      </w:divsChild>
    </w:div>
    <w:div w:id="376318152">
      <w:bodyDiv w:val="1"/>
      <w:marLeft w:val="0"/>
      <w:marRight w:val="0"/>
      <w:marTop w:val="0"/>
      <w:marBottom w:val="0"/>
      <w:divBdr>
        <w:top w:val="none" w:sz="0" w:space="0" w:color="auto"/>
        <w:left w:val="none" w:sz="0" w:space="0" w:color="auto"/>
        <w:bottom w:val="none" w:sz="0" w:space="0" w:color="auto"/>
        <w:right w:val="none" w:sz="0" w:space="0" w:color="auto"/>
      </w:divBdr>
      <w:divsChild>
        <w:div w:id="145905477">
          <w:marLeft w:val="0"/>
          <w:marRight w:val="0"/>
          <w:marTop w:val="0"/>
          <w:marBottom w:val="0"/>
          <w:divBdr>
            <w:top w:val="none" w:sz="0" w:space="0" w:color="auto"/>
            <w:left w:val="none" w:sz="0" w:space="0" w:color="auto"/>
            <w:bottom w:val="none" w:sz="0" w:space="0" w:color="auto"/>
            <w:right w:val="none" w:sz="0" w:space="0" w:color="auto"/>
          </w:divBdr>
        </w:div>
      </w:divsChild>
    </w:div>
    <w:div w:id="416832285">
      <w:bodyDiv w:val="1"/>
      <w:marLeft w:val="0"/>
      <w:marRight w:val="0"/>
      <w:marTop w:val="0"/>
      <w:marBottom w:val="0"/>
      <w:divBdr>
        <w:top w:val="none" w:sz="0" w:space="0" w:color="auto"/>
        <w:left w:val="none" w:sz="0" w:space="0" w:color="auto"/>
        <w:bottom w:val="none" w:sz="0" w:space="0" w:color="auto"/>
        <w:right w:val="none" w:sz="0" w:space="0" w:color="auto"/>
      </w:divBdr>
      <w:divsChild>
        <w:div w:id="806361711">
          <w:marLeft w:val="0"/>
          <w:marRight w:val="0"/>
          <w:marTop w:val="0"/>
          <w:marBottom w:val="0"/>
          <w:divBdr>
            <w:top w:val="none" w:sz="0" w:space="0" w:color="auto"/>
            <w:left w:val="none" w:sz="0" w:space="0" w:color="auto"/>
            <w:bottom w:val="none" w:sz="0" w:space="0" w:color="auto"/>
            <w:right w:val="none" w:sz="0" w:space="0" w:color="auto"/>
          </w:divBdr>
        </w:div>
      </w:divsChild>
    </w:div>
    <w:div w:id="440732295">
      <w:bodyDiv w:val="1"/>
      <w:marLeft w:val="0"/>
      <w:marRight w:val="0"/>
      <w:marTop w:val="0"/>
      <w:marBottom w:val="0"/>
      <w:divBdr>
        <w:top w:val="none" w:sz="0" w:space="0" w:color="auto"/>
        <w:left w:val="none" w:sz="0" w:space="0" w:color="auto"/>
        <w:bottom w:val="none" w:sz="0" w:space="0" w:color="auto"/>
        <w:right w:val="none" w:sz="0" w:space="0" w:color="auto"/>
      </w:divBdr>
      <w:divsChild>
        <w:div w:id="313529893">
          <w:marLeft w:val="0"/>
          <w:marRight w:val="0"/>
          <w:marTop w:val="0"/>
          <w:marBottom w:val="0"/>
          <w:divBdr>
            <w:top w:val="none" w:sz="0" w:space="0" w:color="auto"/>
            <w:left w:val="none" w:sz="0" w:space="0" w:color="auto"/>
            <w:bottom w:val="none" w:sz="0" w:space="0" w:color="auto"/>
            <w:right w:val="none" w:sz="0" w:space="0" w:color="auto"/>
          </w:divBdr>
        </w:div>
      </w:divsChild>
    </w:div>
    <w:div w:id="468521950">
      <w:bodyDiv w:val="1"/>
      <w:marLeft w:val="0"/>
      <w:marRight w:val="0"/>
      <w:marTop w:val="0"/>
      <w:marBottom w:val="0"/>
      <w:divBdr>
        <w:top w:val="none" w:sz="0" w:space="0" w:color="auto"/>
        <w:left w:val="none" w:sz="0" w:space="0" w:color="auto"/>
        <w:bottom w:val="none" w:sz="0" w:space="0" w:color="auto"/>
        <w:right w:val="none" w:sz="0" w:space="0" w:color="auto"/>
      </w:divBdr>
    </w:div>
    <w:div w:id="504711268">
      <w:bodyDiv w:val="1"/>
      <w:marLeft w:val="0"/>
      <w:marRight w:val="0"/>
      <w:marTop w:val="0"/>
      <w:marBottom w:val="0"/>
      <w:divBdr>
        <w:top w:val="none" w:sz="0" w:space="0" w:color="auto"/>
        <w:left w:val="none" w:sz="0" w:space="0" w:color="auto"/>
        <w:bottom w:val="none" w:sz="0" w:space="0" w:color="auto"/>
        <w:right w:val="none" w:sz="0" w:space="0" w:color="auto"/>
      </w:divBdr>
      <w:divsChild>
        <w:div w:id="209340859">
          <w:marLeft w:val="0"/>
          <w:marRight w:val="0"/>
          <w:marTop w:val="0"/>
          <w:marBottom w:val="0"/>
          <w:divBdr>
            <w:top w:val="none" w:sz="0" w:space="0" w:color="auto"/>
            <w:left w:val="none" w:sz="0" w:space="0" w:color="auto"/>
            <w:bottom w:val="none" w:sz="0" w:space="0" w:color="auto"/>
            <w:right w:val="none" w:sz="0" w:space="0" w:color="auto"/>
          </w:divBdr>
        </w:div>
      </w:divsChild>
    </w:div>
    <w:div w:id="514005142">
      <w:bodyDiv w:val="1"/>
      <w:marLeft w:val="0"/>
      <w:marRight w:val="0"/>
      <w:marTop w:val="0"/>
      <w:marBottom w:val="0"/>
      <w:divBdr>
        <w:top w:val="none" w:sz="0" w:space="0" w:color="auto"/>
        <w:left w:val="none" w:sz="0" w:space="0" w:color="auto"/>
        <w:bottom w:val="none" w:sz="0" w:space="0" w:color="auto"/>
        <w:right w:val="none" w:sz="0" w:space="0" w:color="auto"/>
      </w:divBdr>
      <w:divsChild>
        <w:div w:id="2113502921">
          <w:marLeft w:val="0"/>
          <w:marRight w:val="0"/>
          <w:marTop w:val="0"/>
          <w:marBottom w:val="0"/>
          <w:divBdr>
            <w:top w:val="none" w:sz="0" w:space="0" w:color="auto"/>
            <w:left w:val="none" w:sz="0" w:space="0" w:color="auto"/>
            <w:bottom w:val="none" w:sz="0" w:space="0" w:color="auto"/>
            <w:right w:val="none" w:sz="0" w:space="0" w:color="auto"/>
          </w:divBdr>
        </w:div>
      </w:divsChild>
    </w:div>
    <w:div w:id="554243070">
      <w:bodyDiv w:val="1"/>
      <w:marLeft w:val="0"/>
      <w:marRight w:val="0"/>
      <w:marTop w:val="0"/>
      <w:marBottom w:val="0"/>
      <w:divBdr>
        <w:top w:val="none" w:sz="0" w:space="0" w:color="auto"/>
        <w:left w:val="none" w:sz="0" w:space="0" w:color="auto"/>
        <w:bottom w:val="none" w:sz="0" w:space="0" w:color="auto"/>
        <w:right w:val="none" w:sz="0" w:space="0" w:color="auto"/>
      </w:divBdr>
    </w:div>
    <w:div w:id="618413483">
      <w:bodyDiv w:val="1"/>
      <w:marLeft w:val="0"/>
      <w:marRight w:val="0"/>
      <w:marTop w:val="0"/>
      <w:marBottom w:val="0"/>
      <w:divBdr>
        <w:top w:val="none" w:sz="0" w:space="0" w:color="auto"/>
        <w:left w:val="none" w:sz="0" w:space="0" w:color="auto"/>
        <w:bottom w:val="none" w:sz="0" w:space="0" w:color="auto"/>
        <w:right w:val="none" w:sz="0" w:space="0" w:color="auto"/>
      </w:divBdr>
      <w:divsChild>
        <w:div w:id="517963152">
          <w:marLeft w:val="0"/>
          <w:marRight w:val="0"/>
          <w:marTop w:val="0"/>
          <w:marBottom w:val="0"/>
          <w:divBdr>
            <w:top w:val="none" w:sz="0" w:space="0" w:color="auto"/>
            <w:left w:val="none" w:sz="0" w:space="0" w:color="auto"/>
            <w:bottom w:val="none" w:sz="0" w:space="0" w:color="auto"/>
            <w:right w:val="none" w:sz="0" w:space="0" w:color="auto"/>
          </w:divBdr>
        </w:div>
      </w:divsChild>
    </w:div>
    <w:div w:id="630790632">
      <w:bodyDiv w:val="1"/>
      <w:marLeft w:val="0"/>
      <w:marRight w:val="0"/>
      <w:marTop w:val="0"/>
      <w:marBottom w:val="0"/>
      <w:divBdr>
        <w:top w:val="none" w:sz="0" w:space="0" w:color="auto"/>
        <w:left w:val="none" w:sz="0" w:space="0" w:color="auto"/>
        <w:bottom w:val="none" w:sz="0" w:space="0" w:color="auto"/>
        <w:right w:val="none" w:sz="0" w:space="0" w:color="auto"/>
      </w:divBdr>
    </w:div>
    <w:div w:id="634915046">
      <w:bodyDiv w:val="1"/>
      <w:marLeft w:val="0"/>
      <w:marRight w:val="0"/>
      <w:marTop w:val="0"/>
      <w:marBottom w:val="0"/>
      <w:divBdr>
        <w:top w:val="none" w:sz="0" w:space="0" w:color="auto"/>
        <w:left w:val="none" w:sz="0" w:space="0" w:color="auto"/>
        <w:bottom w:val="none" w:sz="0" w:space="0" w:color="auto"/>
        <w:right w:val="none" w:sz="0" w:space="0" w:color="auto"/>
      </w:divBdr>
      <w:divsChild>
        <w:div w:id="527138275">
          <w:marLeft w:val="0"/>
          <w:marRight w:val="0"/>
          <w:marTop w:val="0"/>
          <w:marBottom w:val="0"/>
          <w:divBdr>
            <w:top w:val="none" w:sz="0" w:space="0" w:color="auto"/>
            <w:left w:val="none" w:sz="0" w:space="0" w:color="auto"/>
            <w:bottom w:val="none" w:sz="0" w:space="0" w:color="auto"/>
            <w:right w:val="none" w:sz="0" w:space="0" w:color="auto"/>
          </w:divBdr>
        </w:div>
      </w:divsChild>
    </w:div>
    <w:div w:id="635648808">
      <w:bodyDiv w:val="1"/>
      <w:marLeft w:val="0"/>
      <w:marRight w:val="0"/>
      <w:marTop w:val="0"/>
      <w:marBottom w:val="0"/>
      <w:divBdr>
        <w:top w:val="none" w:sz="0" w:space="0" w:color="auto"/>
        <w:left w:val="none" w:sz="0" w:space="0" w:color="auto"/>
        <w:bottom w:val="none" w:sz="0" w:space="0" w:color="auto"/>
        <w:right w:val="none" w:sz="0" w:space="0" w:color="auto"/>
      </w:divBdr>
      <w:divsChild>
        <w:div w:id="650255660">
          <w:marLeft w:val="0"/>
          <w:marRight w:val="0"/>
          <w:marTop w:val="0"/>
          <w:marBottom w:val="0"/>
          <w:divBdr>
            <w:top w:val="none" w:sz="0" w:space="0" w:color="auto"/>
            <w:left w:val="none" w:sz="0" w:space="0" w:color="auto"/>
            <w:bottom w:val="none" w:sz="0" w:space="0" w:color="auto"/>
            <w:right w:val="none" w:sz="0" w:space="0" w:color="auto"/>
          </w:divBdr>
        </w:div>
      </w:divsChild>
    </w:div>
    <w:div w:id="778574391">
      <w:bodyDiv w:val="1"/>
      <w:marLeft w:val="0"/>
      <w:marRight w:val="0"/>
      <w:marTop w:val="0"/>
      <w:marBottom w:val="0"/>
      <w:divBdr>
        <w:top w:val="none" w:sz="0" w:space="0" w:color="auto"/>
        <w:left w:val="none" w:sz="0" w:space="0" w:color="auto"/>
        <w:bottom w:val="none" w:sz="0" w:space="0" w:color="auto"/>
        <w:right w:val="none" w:sz="0" w:space="0" w:color="auto"/>
      </w:divBdr>
      <w:divsChild>
        <w:div w:id="2026401077">
          <w:marLeft w:val="0"/>
          <w:marRight w:val="0"/>
          <w:marTop w:val="0"/>
          <w:marBottom w:val="0"/>
          <w:divBdr>
            <w:top w:val="none" w:sz="0" w:space="0" w:color="auto"/>
            <w:left w:val="none" w:sz="0" w:space="0" w:color="auto"/>
            <w:bottom w:val="none" w:sz="0" w:space="0" w:color="auto"/>
            <w:right w:val="none" w:sz="0" w:space="0" w:color="auto"/>
          </w:divBdr>
        </w:div>
      </w:divsChild>
    </w:div>
    <w:div w:id="844441419">
      <w:bodyDiv w:val="1"/>
      <w:marLeft w:val="0"/>
      <w:marRight w:val="0"/>
      <w:marTop w:val="0"/>
      <w:marBottom w:val="0"/>
      <w:divBdr>
        <w:top w:val="none" w:sz="0" w:space="0" w:color="auto"/>
        <w:left w:val="none" w:sz="0" w:space="0" w:color="auto"/>
        <w:bottom w:val="none" w:sz="0" w:space="0" w:color="auto"/>
        <w:right w:val="none" w:sz="0" w:space="0" w:color="auto"/>
      </w:divBdr>
    </w:div>
    <w:div w:id="888683085">
      <w:bodyDiv w:val="1"/>
      <w:marLeft w:val="0"/>
      <w:marRight w:val="0"/>
      <w:marTop w:val="0"/>
      <w:marBottom w:val="0"/>
      <w:divBdr>
        <w:top w:val="none" w:sz="0" w:space="0" w:color="auto"/>
        <w:left w:val="none" w:sz="0" w:space="0" w:color="auto"/>
        <w:bottom w:val="none" w:sz="0" w:space="0" w:color="auto"/>
        <w:right w:val="none" w:sz="0" w:space="0" w:color="auto"/>
      </w:divBdr>
      <w:divsChild>
        <w:div w:id="310713544">
          <w:marLeft w:val="0"/>
          <w:marRight w:val="0"/>
          <w:marTop w:val="0"/>
          <w:marBottom w:val="0"/>
          <w:divBdr>
            <w:top w:val="none" w:sz="0" w:space="0" w:color="auto"/>
            <w:left w:val="none" w:sz="0" w:space="0" w:color="auto"/>
            <w:bottom w:val="none" w:sz="0" w:space="0" w:color="auto"/>
            <w:right w:val="none" w:sz="0" w:space="0" w:color="auto"/>
          </w:divBdr>
        </w:div>
      </w:divsChild>
    </w:div>
    <w:div w:id="914514595">
      <w:bodyDiv w:val="1"/>
      <w:marLeft w:val="0"/>
      <w:marRight w:val="0"/>
      <w:marTop w:val="0"/>
      <w:marBottom w:val="0"/>
      <w:divBdr>
        <w:top w:val="none" w:sz="0" w:space="0" w:color="auto"/>
        <w:left w:val="none" w:sz="0" w:space="0" w:color="auto"/>
        <w:bottom w:val="none" w:sz="0" w:space="0" w:color="auto"/>
        <w:right w:val="none" w:sz="0" w:space="0" w:color="auto"/>
      </w:divBdr>
      <w:divsChild>
        <w:div w:id="2095852850">
          <w:marLeft w:val="0"/>
          <w:marRight w:val="0"/>
          <w:marTop w:val="0"/>
          <w:marBottom w:val="0"/>
          <w:divBdr>
            <w:top w:val="none" w:sz="0" w:space="0" w:color="auto"/>
            <w:left w:val="none" w:sz="0" w:space="0" w:color="auto"/>
            <w:bottom w:val="none" w:sz="0" w:space="0" w:color="auto"/>
            <w:right w:val="none" w:sz="0" w:space="0" w:color="auto"/>
          </w:divBdr>
        </w:div>
        <w:div w:id="1991322148">
          <w:marLeft w:val="0"/>
          <w:marRight w:val="0"/>
          <w:marTop w:val="0"/>
          <w:marBottom w:val="0"/>
          <w:divBdr>
            <w:top w:val="none" w:sz="0" w:space="0" w:color="auto"/>
            <w:left w:val="none" w:sz="0" w:space="0" w:color="auto"/>
            <w:bottom w:val="none" w:sz="0" w:space="0" w:color="auto"/>
            <w:right w:val="none" w:sz="0" w:space="0" w:color="auto"/>
          </w:divBdr>
        </w:div>
      </w:divsChild>
    </w:div>
    <w:div w:id="923496928">
      <w:bodyDiv w:val="1"/>
      <w:marLeft w:val="0"/>
      <w:marRight w:val="0"/>
      <w:marTop w:val="0"/>
      <w:marBottom w:val="0"/>
      <w:divBdr>
        <w:top w:val="none" w:sz="0" w:space="0" w:color="auto"/>
        <w:left w:val="none" w:sz="0" w:space="0" w:color="auto"/>
        <w:bottom w:val="none" w:sz="0" w:space="0" w:color="auto"/>
        <w:right w:val="none" w:sz="0" w:space="0" w:color="auto"/>
      </w:divBdr>
    </w:div>
    <w:div w:id="1038892321">
      <w:bodyDiv w:val="1"/>
      <w:marLeft w:val="0"/>
      <w:marRight w:val="0"/>
      <w:marTop w:val="0"/>
      <w:marBottom w:val="0"/>
      <w:divBdr>
        <w:top w:val="none" w:sz="0" w:space="0" w:color="auto"/>
        <w:left w:val="none" w:sz="0" w:space="0" w:color="auto"/>
        <w:bottom w:val="none" w:sz="0" w:space="0" w:color="auto"/>
        <w:right w:val="none" w:sz="0" w:space="0" w:color="auto"/>
      </w:divBdr>
      <w:divsChild>
        <w:div w:id="1725980170">
          <w:marLeft w:val="0"/>
          <w:marRight w:val="0"/>
          <w:marTop w:val="0"/>
          <w:marBottom w:val="0"/>
          <w:divBdr>
            <w:top w:val="none" w:sz="0" w:space="0" w:color="auto"/>
            <w:left w:val="none" w:sz="0" w:space="0" w:color="auto"/>
            <w:bottom w:val="none" w:sz="0" w:space="0" w:color="auto"/>
            <w:right w:val="none" w:sz="0" w:space="0" w:color="auto"/>
          </w:divBdr>
        </w:div>
      </w:divsChild>
    </w:div>
    <w:div w:id="1042900804">
      <w:bodyDiv w:val="1"/>
      <w:marLeft w:val="0"/>
      <w:marRight w:val="0"/>
      <w:marTop w:val="0"/>
      <w:marBottom w:val="0"/>
      <w:divBdr>
        <w:top w:val="none" w:sz="0" w:space="0" w:color="auto"/>
        <w:left w:val="none" w:sz="0" w:space="0" w:color="auto"/>
        <w:bottom w:val="none" w:sz="0" w:space="0" w:color="auto"/>
        <w:right w:val="none" w:sz="0" w:space="0" w:color="auto"/>
      </w:divBdr>
      <w:divsChild>
        <w:div w:id="1116677762">
          <w:marLeft w:val="0"/>
          <w:marRight w:val="0"/>
          <w:marTop w:val="0"/>
          <w:marBottom w:val="0"/>
          <w:divBdr>
            <w:top w:val="none" w:sz="0" w:space="0" w:color="auto"/>
            <w:left w:val="none" w:sz="0" w:space="0" w:color="auto"/>
            <w:bottom w:val="none" w:sz="0" w:space="0" w:color="auto"/>
            <w:right w:val="none" w:sz="0" w:space="0" w:color="auto"/>
          </w:divBdr>
        </w:div>
        <w:div w:id="1639996981">
          <w:marLeft w:val="0"/>
          <w:marRight w:val="0"/>
          <w:marTop w:val="0"/>
          <w:marBottom w:val="0"/>
          <w:divBdr>
            <w:top w:val="none" w:sz="0" w:space="0" w:color="auto"/>
            <w:left w:val="none" w:sz="0" w:space="0" w:color="auto"/>
            <w:bottom w:val="none" w:sz="0" w:space="0" w:color="auto"/>
            <w:right w:val="none" w:sz="0" w:space="0" w:color="auto"/>
          </w:divBdr>
        </w:div>
      </w:divsChild>
    </w:div>
    <w:div w:id="1074938689">
      <w:bodyDiv w:val="1"/>
      <w:marLeft w:val="0"/>
      <w:marRight w:val="0"/>
      <w:marTop w:val="0"/>
      <w:marBottom w:val="0"/>
      <w:divBdr>
        <w:top w:val="none" w:sz="0" w:space="0" w:color="auto"/>
        <w:left w:val="none" w:sz="0" w:space="0" w:color="auto"/>
        <w:bottom w:val="none" w:sz="0" w:space="0" w:color="auto"/>
        <w:right w:val="none" w:sz="0" w:space="0" w:color="auto"/>
      </w:divBdr>
      <w:divsChild>
        <w:div w:id="639578936">
          <w:marLeft w:val="0"/>
          <w:marRight w:val="0"/>
          <w:marTop w:val="0"/>
          <w:marBottom w:val="0"/>
          <w:divBdr>
            <w:top w:val="none" w:sz="0" w:space="0" w:color="auto"/>
            <w:left w:val="none" w:sz="0" w:space="0" w:color="auto"/>
            <w:bottom w:val="none" w:sz="0" w:space="0" w:color="auto"/>
            <w:right w:val="none" w:sz="0" w:space="0" w:color="auto"/>
          </w:divBdr>
        </w:div>
        <w:div w:id="135101904">
          <w:marLeft w:val="0"/>
          <w:marRight w:val="0"/>
          <w:marTop w:val="0"/>
          <w:marBottom w:val="0"/>
          <w:divBdr>
            <w:top w:val="none" w:sz="0" w:space="0" w:color="auto"/>
            <w:left w:val="none" w:sz="0" w:space="0" w:color="auto"/>
            <w:bottom w:val="none" w:sz="0" w:space="0" w:color="auto"/>
            <w:right w:val="none" w:sz="0" w:space="0" w:color="auto"/>
          </w:divBdr>
        </w:div>
      </w:divsChild>
    </w:div>
    <w:div w:id="1128014701">
      <w:bodyDiv w:val="1"/>
      <w:marLeft w:val="0"/>
      <w:marRight w:val="0"/>
      <w:marTop w:val="0"/>
      <w:marBottom w:val="0"/>
      <w:divBdr>
        <w:top w:val="none" w:sz="0" w:space="0" w:color="auto"/>
        <w:left w:val="none" w:sz="0" w:space="0" w:color="auto"/>
        <w:bottom w:val="none" w:sz="0" w:space="0" w:color="auto"/>
        <w:right w:val="none" w:sz="0" w:space="0" w:color="auto"/>
      </w:divBdr>
      <w:divsChild>
        <w:div w:id="1394160231">
          <w:marLeft w:val="0"/>
          <w:marRight w:val="0"/>
          <w:marTop w:val="0"/>
          <w:marBottom w:val="0"/>
          <w:divBdr>
            <w:top w:val="none" w:sz="0" w:space="0" w:color="auto"/>
            <w:left w:val="none" w:sz="0" w:space="0" w:color="auto"/>
            <w:bottom w:val="none" w:sz="0" w:space="0" w:color="auto"/>
            <w:right w:val="none" w:sz="0" w:space="0" w:color="auto"/>
          </w:divBdr>
        </w:div>
      </w:divsChild>
    </w:div>
    <w:div w:id="1146051371">
      <w:bodyDiv w:val="1"/>
      <w:marLeft w:val="0"/>
      <w:marRight w:val="0"/>
      <w:marTop w:val="0"/>
      <w:marBottom w:val="0"/>
      <w:divBdr>
        <w:top w:val="none" w:sz="0" w:space="0" w:color="auto"/>
        <w:left w:val="none" w:sz="0" w:space="0" w:color="auto"/>
        <w:bottom w:val="none" w:sz="0" w:space="0" w:color="auto"/>
        <w:right w:val="none" w:sz="0" w:space="0" w:color="auto"/>
      </w:divBdr>
      <w:divsChild>
        <w:div w:id="75783279">
          <w:marLeft w:val="0"/>
          <w:marRight w:val="0"/>
          <w:marTop w:val="0"/>
          <w:marBottom w:val="0"/>
          <w:divBdr>
            <w:top w:val="none" w:sz="0" w:space="0" w:color="auto"/>
            <w:left w:val="none" w:sz="0" w:space="0" w:color="auto"/>
            <w:bottom w:val="none" w:sz="0" w:space="0" w:color="auto"/>
            <w:right w:val="none" w:sz="0" w:space="0" w:color="auto"/>
          </w:divBdr>
        </w:div>
      </w:divsChild>
    </w:div>
    <w:div w:id="1173716200">
      <w:bodyDiv w:val="1"/>
      <w:marLeft w:val="0"/>
      <w:marRight w:val="0"/>
      <w:marTop w:val="0"/>
      <w:marBottom w:val="0"/>
      <w:divBdr>
        <w:top w:val="none" w:sz="0" w:space="0" w:color="auto"/>
        <w:left w:val="none" w:sz="0" w:space="0" w:color="auto"/>
        <w:bottom w:val="none" w:sz="0" w:space="0" w:color="auto"/>
        <w:right w:val="none" w:sz="0" w:space="0" w:color="auto"/>
      </w:divBdr>
      <w:divsChild>
        <w:div w:id="1218469633">
          <w:marLeft w:val="0"/>
          <w:marRight w:val="0"/>
          <w:marTop w:val="0"/>
          <w:marBottom w:val="0"/>
          <w:divBdr>
            <w:top w:val="none" w:sz="0" w:space="0" w:color="auto"/>
            <w:left w:val="none" w:sz="0" w:space="0" w:color="auto"/>
            <w:bottom w:val="none" w:sz="0" w:space="0" w:color="auto"/>
            <w:right w:val="none" w:sz="0" w:space="0" w:color="auto"/>
          </w:divBdr>
        </w:div>
      </w:divsChild>
    </w:div>
    <w:div w:id="1227910347">
      <w:bodyDiv w:val="1"/>
      <w:marLeft w:val="0"/>
      <w:marRight w:val="0"/>
      <w:marTop w:val="0"/>
      <w:marBottom w:val="0"/>
      <w:divBdr>
        <w:top w:val="none" w:sz="0" w:space="0" w:color="auto"/>
        <w:left w:val="none" w:sz="0" w:space="0" w:color="auto"/>
        <w:bottom w:val="none" w:sz="0" w:space="0" w:color="auto"/>
        <w:right w:val="none" w:sz="0" w:space="0" w:color="auto"/>
      </w:divBdr>
    </w:div>
    <w:div w:id="1243952809">
      <w:bodyDiv w:val="1"/>
      <w:marLeft w:val="0"/>
      <w:marRight w:val="0"/>
      <w:marTop w:val="0"/>
      <w:marBottom w:val="0"/>
      <w:divBdr>
        <w:top w:val="none" w:sz="0" w:space="0" w:color="auto"/>
        <w:left w:val="none" w:sz="0" w:space="0" w:color="auto"/>
        <w:bottom w:val="none" w:sz="0" w:space="0" w:color="auto"/>
        <w:right w:val="none" w:sz="0" w:space="0" w:color="auto"/>
      </w:divBdr>
      <w:divsChild>
        <w:div w:id="1317149710">
          <w:marLeft w:val="0"/>
          <w:marRight w:val="0"/>
          <w:marTop w:val="0"/>
          <w:marBottom w:val="0"/>
          <w:divBdr>
            <w:top w:val="none" w:sz="0" w:space="0" w:color="auto"/>
            <w:left w:val="none" w:sz="0" w:space="0" w:color="auto"/>
            <w:bottom w:val="none" w:sz="0" w:space="0" w:color="auto"/>
            <w:right w:val="none" w:sz="0" w:space="0" w:color="auto"/>
          </w:divBdr>
          <w:divsChild>
            <w:div w:id="8208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8400">
      <w:bodyDiv w:val="1"/>
      <w:marLeft w:val="0"/>
      <w:marRight w:val="0"/>
      <w:marTop w:val="0"/>
      <w:marBottom w:val="0"/>
      <w:divBdr>
        <w:top w:val="none" w:sz="0" w:space="0" w:color="auto"/>
        <w:left w:val="none" w:sz="0" w:space="0" w:color="auto"/>
        <w:bottom w:val="none" w:sz="0" w:space="0" w:color="auto"/>
        <w:right w:val="none" w:sz="0" w:space="0" w:color="auto"/>
      </w:divBdr>
      <w:divsChild>
        <w:div w:id="1824394038">
          <w:marLeft w:val="0"/>
          <w:marRight w:val="0"/>
          <w:marTop w:val="0"/>
          <w:marBottom w:val="0"/>
          <w:divBdr>
            <w:top w:val="none" w:sz="0" w:space="0" w:color="auto"/>
            <w:left w:val="none" w:sz="0" w:space="0" w:color="auto"/>
            <w:bottom w:val="none" w:sz="0" w:space="0" w:color="auto"/>
            <w:right w:val="none" w:sz="0" w:space="0" w:color="auto"/>
          </w:divBdr>
        </w:div>
        <w:div w:id="1640374708">
          <w:marLeft w:val="0"/>
          <w:marRight w:val="0"/>
          <w:marTop w:val="0"/>
          <w:marBottom w:val="0"/>
          <w:divBdr>
            <w:top w:val="none" w:sz="0" w:space="0" w:color="auto"/>
            <w:left w:val="none" w:sz="0" w:space="0" w:color="auto"/>
            <w:bottom w:val="none" w:sz="0" w:space="0" w:color="auto"/>
            <w:right w:val="none" w:sz="0" w:space="0" w:color="auto"/>
          </w:divBdr>
          <w:divsChild>
            <w:div w:id="857161181">
              <w:marLeft w:val="0"/>
              <w:marRight w:val="0"/>
              <w:marTop w:val="0"/>
              <w:marBottom w:val="0"/>
              <w:divBdr>
                <w:top w:val="none" w:sz="0" w:space="0" w:color="auto"/>
                <w:left w:val="none" w:sz="0" w:space="0" w:color="auto"/>
                <w:bottom w:val="none" w:sz="0" w:space="0" w:color="auto"/>
                <w:right w:val="none" w:sz="0" w:space="0" w:color="auto"/>
              </w:divBdr>
            </w:div>
          </w:divsChild>
        </w:div>
        <w:div w:id="336999788">
          <w:marLeft w:val="0"/>
          <w:marRight w:val="0"/>
          <w:marTop w:val="0"/>
          <w:marBottom w:val="0"/>
          <w:divBdr>
            <w:top w:val="none" w:sz="0" w:space="0" w:color="auto"/>
            <w:left w:val="none" w:sz="0" w:space="0" w:color="auto"/>
            <w:bottom w:val="none" w:sz="0" w:space="0" w:color="auto"/>
            <w:right w:val="none" w:sz="0" w:space="0" w:color="auto"/>
          </w:divBdr>
        </w:div>
        <w:div w:id="2109621528">
          <w:marLeft w:val="0"/>
          <w:marRight w:val="0"/>
          <w:marTop w:val="0"/>
          <w:marBottom w:val="0"/>
          <w:divBdr>
            <w:top w:val="none" w:sz="0" w:space="0" w:color="auto"/>
            <w:left w:val="none" w:sz="0" w:space="0" w:color="auto"/>
            <w:bottom w:val="none" w:sz="0" w:space="0" w:color="auto"/>
            <w:right w:val="none" w:sz="0" w:space="0" w:color="auto"/>
          </w:divBdr>
        </w:div>
      </w:divsChild>
    </w:div>
    <w:div w:id="1262294536">
      <w:bodyDiv w:val="1"/>
      <w:marLeft w:val="0"/>
      <w:marRight w:val="0"/>
      <w:marTop w:val="0"/>
      <w:marBottom w:val="0"/>
      <w:divBdr>
        <w:top w:val="none" w:sz="0" w:space="0" w:color="auto"/>
        <w:left w:val="none" w:sz="0" w:space="0" w:color="auto"/>
        <w:bottom w:val="none" w:sz="0" w:space="0" w:color="auto"/>
        <w:right w:val="none" w:sz="0" w:space="0" w:color="auto"/>
      </w:divBdr>
      <w:divsChild>
        <w:div w:id="890850071">
          <w:marLeft w:val="0"/>
          <w:marRight w:val="0"/>
          <w:marTop w:val="0"/>
          <w:marBottom w:val="0"/>
          <w:divBdr>
            <w:top w:val="none" w:sz="0" w:space="0" w:color="auto"/>
            <w:left w:val="none" w:sz="0" w:space="0" w:color="auto"/>
            <w:bottom w:val="none" w:sz="0" w:space="0" w:color="auto"/>
            <w:right w:val="none" w:sz="0" w:space="0" w:color="auto"/>
          </w:divBdr>
        </w:div>
      </w:divsChild>
    </w:div>
    <w:div w:id="1264268152">
      <w:bodyDiv w:val="1"/>
      <w:marLeft w:val="0"/>
      <w:marRight w:val="0"/>
      <w:marTop w:val="0"/>
      <w:marBottom w:val="0"/>
      <w:divBdr>
        <w:top w:val="none" w:sz="0" w:space="0" w:color="auto"/>
        <w:left w:val="none" w:sz="0" w:space="0" w:color="auto"/>
        <w:bottom w:val="none" w:sz="0" w:space="0" w:color="auto"/>
        <w:right w:val="none" w:sz="0" w:space="0" w:color="auto"/>
      </w:divBdr>
      <w:divsChild>
        <w:div w:id="1461729493">
          <w:marLeft w:val="0"/>
          <w:marRight w:val="0"/>
          <w:marTop w:val="0"/>
          <w:marBottom w:val="0"/>
          <w:divBdr>
            <w:top w:val="none" w:sz="0" w:space="0" w:color="auto"/>
            <w:left w:val="none" w:sz="0" w:space="0" w:color="auto"/>
            <w:bottom w:val="none" w:sz="0" w:space="0" w:color="auto"/>
            <w:right w:val="none" w:sz="0" w:space="0" w:color="auto"/>
          </w:divBdr>
        </w:div>
      </w:divsChild>
    </w:div>
    <w:div w:id="1378163419">
      <w:bodyDiv w:val="1"/>
      <w:marLeft w:val="0"/>
      <w:marRight w:val="0"/>
      <w:marTop w:val="0"/>
      <w:marBottom w:val="0"/>
      <w:divBdr>
        <w:top w:val="none" w:sz="0" w:space="0" w:color="auto"/>
        <w:left w:val="none" w:sz="0" w:space="0" w:color="auto"/>
        <w:bottom w:val="none" w:sz="0" w:space="0" w:color="auto"/>
        <w:right w:val="none" w:sz="0" w:space="0" w:color="auto"/>
      </w:divBdr>
      <w:divsChild>
        <w:div w:id="1126852888">
          <w:marLeft w:val="0"/>
          <w:marRight w:val="0"/>
          <w:marTop w:val="0"/>
          <w:marBottom w:val="0"/>
          <w:divBdr>
            <w:top w:val="none" w:sz="0" w:space="0" w:color="auto"/>
            <w:left w:val="none" w:sz="0" w:space="0" w:color="auto"/>
            <w:bottom w:val="none" w:sz="0" w:space="0" w:color="auto"/>
            <w:right w:val="none" w:sz="0" w:space="0" w:color="auto"/>
          </w:divBdr>
        </w:div>
      </w:divsChild>
    </w:div>
    <w:div w:id="1402023746">
      <w:bodyDiv w:val="1"/>
      <w:marLeft w:val="0"/>
      <w:marRight w:val="0"/>
      <w:marTop w:val="0"/>
      <w:marBottom w:val="0"/>
      <w:divBdr>
        <w:top w:val="none" w:sz="0" w:space="0" w:color="auto"/>
        <w:left w:val="none" w:sz="0" w:space="0" w:color="auto"/>
        <w:bottom w:val="none" w:sz="0" w:space="0" w:color="auto"/>
        <w:right w:val="none" w:sz="0" w:space="0" w:color="auto"/>
      </w:divBdr>
    </w:div>
    <w:div w:id="1402217383">
      <w:bodyDiv w:val="1"/>
      <w:marLeft w:val="0"/>
      <w:marRight w:val="0"/>
      <w:marTop w:val="0"/>
      <w:marBottom w:val="0"/>
      <w:divBdr>
        <w:top w:val="none" w:sz="0" w:space="0" w:color="auto"/>
        <w:left w:val="none" w:sz="0" w:space="0" w:color="auto"/>
        <w:bottom w:val="none" w:sz="0" w:space="0" w:color="auto"/>
        <w:right w:val="none" w:sz="0" w:space="0" w:color="auto"/>
      </w:divBdr>
      <w:divsChild>
        <w:div w:id="1162509149">
          <w:marLeft w:val="0"/>
          <w:marRight w:val="0"/>
          <w:marTop w:val="0"/>
          <w:marBottom w:val="0"/>
          <w:divBdr>
            <w:top w:val="none" w:sz="0" w:space="0" w:color="auto"/>
            <w:left w:val="none" w:sz="0" w:space="0" w:color="auto"/>
            <w:bottom w:val="none" w:sz="0" w:space="0" w:color="auto"/>
            <w:right w:val="none" w:sz="0" w:space="0" w:color="auto"/>
          </w:divBdr>
        </w:div>
      </w:divsChild>
    </w:div>
    <w:div w:id="1412770215">
      <w:bodyDiv w:val="1"/>
      <w:marLeft w:val="0"/>
      <w:marRight w:val="0"/>
      <w:marTop w:val="0"/>
      <w:marBottom w:val="0"/>
      <w:divBdr>
        <w:top w:val="none" w:sz="0" w:space="0" w:color="auto"/>
        <w:left w:val="none" w:sz="0" w:space="0" w:color="auto"/>
        <w:bottom w:val="none" w:sz="0" w:space="0" w:color="auto"/>
        <w:right w:val="none" w:sz="0" w:space="0" w:color="auto"/>
      </w:divBdr>
      <w:divsChild>
        <w:div w:id="42944153">
          <w:marLeft w:val="0"/>
          <w:marRight w:val="0"/>
          <w:marTop w:val="0"/>
          <w:marBottom w:val="0"/>
          <w:divBdr>
            <w:top w:val="none" w:sz="0" w:space="0" w:color="auto"/>
            <w:left w:val="none" w:sz="0" w:space="0" w:color="auto"/>
            <w:bottom w:val="none" w:sz="0" w:space="0" w:color="auto"/>
            <w:right w:val="none" w:sz="0" w:space="0" w:color="auto"/>
          </w:divBdr>
        </w:div>
        <w:div w:id="2044089522">
          <w:marLeft w:val="0"/>
          <w:marRight w:val="0"/>
          <w:marTop w:val="0"/>
          <w:marBottom w:val="0"/>
          <w:divBdr>
            <w:top w:val="none" w:sz="0" w:space="0" w:color="auto"/>
            <w:left w:val="none" w:sz="0" w:space="0" w:color="auto"/>
            <w:bottom w:val="none" w:sz="0" w:space="0" w:color="auto"/>
            <w:right w:val="none" w:sz="0" w:space="0" w:color="auto"/>
          </w:divBdr>
        </w:div>
      </w:divsChild>
    </w:div>
    <w:div w:id="1421636864">
      <w:bodyDiv w:val="1"/>
      <w:marLeft w:val="0"/>
      <w:marRight w:val="0"/>
      <w:marTop w:val="0"/>
      <w:marBottom w:val="0"/>
      <w:divBdr>
        <w:top w:val="none" w:sz="0" w:space="0" w:color="auto"/>
        <w:left w:val="none" w:sz="0" w:space="0" w:color="auto"/>
        <w:bottom w:val="none" w:sz="0" w:space="0" w:color="auto"/>
        <w:right w:val="none" w:sz="0" w:space="0" w:color="auto"/>
      </w:divBdr>
    </w:div>
    <w:div w:id="1438481788">
      <w:bodyDiv w:val="1"/>
      <w:marLeft w:val="0"/>
      <w:marRight w:val="0"/>
      <w:marTop w:val="0"/>
      <w:marBottom w:val="0"/>
      <w:divBdr>
        <w:top w:val="none" w:sz="0" w:space="0" w:color="auto"/>
        <w:left w:val="none" w:sz="0" w:space="0" w:color="auto"/>
        <w:bottom w:val="none" w:sz="0" w:space="0" w:color="auto"/>
        <w:right w:val="none" w:sz="0" w:space="0" w:color="auto"/>
      </w:divBdr>
      <w:divsChild>
        <w:div w:id="1647782737">
          <w:marLeft w:val="0"/>
          <w:marRight w:val="0"/>
          <w:marTop w:val="0"/>
          <w:marBottom w:val="0"/>
          <w:divBdr>
            <w:top w:val="none" w:sz="0" w:space="0" w:color="auto"/>
            <w:left w:val="none" w:sz="0" w:space="0" w:color="auto"/>
            <w:bottom w:val="none" w:sz="0" w:space="0" w:color="auto"/>
            <w:right w:val="none" w:sz="0" w:space="0" w:color="auto"/>
          </w:divBdr>
        </w:div>
      </w:divsChild>
    </w:div>
    <w:div w:id="1466041181">
      <w:bodyDiv w:val="1"/>
      <w:marLeft w:val="0"/>
      <w:marRight w:val="0"/>
      <w:marTop w:val="0"/>
      <w:marBottom w:val="0"/>
      <w:divBdr>
        <w:top w:val="none" w:sz="0" w:space="0" w:color="auto"/>
        <w:left w:val="none" w:sz="0" w:space="0" w:color="auto"/>
        <w:bottom w:val="none" w:sz="0" w:space="0" w:color="auto"/>
        <w:right w:val="none" w:sz="0" w:space="0" w:color="auto"/>
      </w:divBdr>
      <w:divsChild>
        <w:div w:id="1071929849">
          <w:marLeft w:val="0"/>
          <w:marRight w:val="0"/>
          <w:marTop w:val="0"/>
          <w:marBottom w:val="0"/>
          <w:divBdr>
            <w:top w:val="none" w:sz="0" w:space="0" w:color="auto"/>
            <w:left w:val="none" w:sz="0" w:space="0" w:color="auto"/>
            <w:bottom w:val="none" w:sz="0" w:space="0" w:color="auto"/>
            <w:right w:val="none" w:sz="0" w:space="0" w:color="auto"/>
          </w:divBdr>
        </w:div>
      </w:divsChild>
    </w:div>
    <w:div w:id="1508641607">
      <w:bodyDiv w:val="1"/>
      <w:marLeft w:val="0"/>
      <w:marRight w:val="0"/>
      <w:marTop w:val="0"/>
      <w:marBottom w:val="0"/>
      <w:divBdr>
        <w:top w:val="none" w:sz="0" w:space="0" w:color="auto"/>
        <w:left w:val="none" w:sz="0" w:space="0" w:color="auto"/>
        <w:bottom w:val="none" w:sz="0" w:space="0" w:color="auto"/>
        <w:right w:val="none" w:sz="0" w:space="0" w:color="auto"/>
      </w:divBdr>
      <w:divsChild>
        <w:div w:id="958296276">
          <w:marLeft w:val="0"/>
          <w:marRight w:val="0"/>
          <w:marTop w:val="0"/>
          <w:marBottom w:val="0"/>
          <w:divBdr>
            <w:top w:val="none" w:sz="0" w:space="0" w:color="auto"/>
            <w:left w:val="none" w:sz="0" w:space="0" w:color="auto"/>
            <w:bottom w:val="none" w:sz="0" w:space="0" w:color="auto"/>
            <w:right w:val="none" w:sz="0" w:space="0" w:color="auto"/>
          </w:divBdr>
        </w:div>
        <w:div w:id="808598881">
          <w:marLeft w:val="0"/>
          <w:marRight w:val="0"/>
          <w:marTop w:val="0"/>
          <w:marBottom w:val="0"/>
          <w:divBdr>
            <w:top w:val="none" w:sz="0" w:space="0" w:color="auto"/>
            <w:left w:val="none" w:sz="0" w:space="0" w:color="auto"/>
            <w:bottom w:val="none" w:sz="0" w:space="0" w:color="auto"/>
            <w:right w:val="none" w:sz="0" w:space="0" w:color="auto"/>
          </w:divBdr>
        </w:div>
      </w:divsChild>
    </w:div>
    <w:div w:id="1518735622">
      <w:bodyDiv w:val="1"/>
      <w:marLeft w:val="0"/>
      <w:marRight w:val="0"/>
      <w:marTop w:val="0"/>
      <w:marBottom w:val="0"/>
      <w:divBdr>
        <w:top w:val="none" w:sz="0" w:space="0" w:color="auto"/>
        <w:left w:val="none" w:sz="0" w:space="0" w:color="auto"/>
        <w:bottom w:val="none" w:sz="0" w:space="0" w:color="auto"/>
        <w:right w:val="none" w:sz="0" w:space="0" w:color="auto"/>
      </w:divBdr>
      <w:divsChild>
        <w:div w:id="2098820923">
          <w:marLeft w:val="0"/>
          <w:marRight w:val="0"/>
          <w:marTop w:val="0"/>
          <w:marBottom w:val="0"/>
          <w:divBdr>
            <w:top w:val="none" w:sz="0" w:space="0" w:color="auto"/>
            <w:left w:val="none" w:sz="0" w:space="0" w:color="auto"/>
            <w:bottom w:val="none" w:sz="0" w:space="0" w:color="auto"/>
            <w:right w:val="none" w:sz="0" w:space="0" w:color="auto"/>
          </w:divBdr>
        </w:div>
        <w:div w:id="1155031249">
          <w:marLeft w:val="0"/>
          <w:marRight w:val="0"/>
          <w:marTop w:val="0"/>
          <w:marBottom w:val="0"/>
          <w:divBdr>
            <w:top w:val="none" w:sz="0" w:space="0" w:color="auto"/>
            <w:left w:val="none" w:sz="0" w:space="0" w:color="auto"/>
            <w:bottom w:val="none" w:sz="0" w:space="0" w:color="auto"/>
            <w:right w:val="none" w:sz="0" w:space="0" w:color="auto"/>
          </w:divBdr>
        </w:div>
      </w:divsChild>
    </w:div>
    <w:div w:id="1641380924">
      <w:bodyDiv w:val="1"/>
      <w:marLeft w:val="0"/>
      <w:marRight w:val="0"/>
      <w:marTop w:val="0"/>
      <w:marBottom w:val="0"/>
      <w:divBdr>
        <w:top w:val="none" w:sz="0" w:space="0" w:color="auto"/>
        <w:left w:val="none" w:sz="0" w:space="0" w:color="auto"/>
        <w:bottom w:val="none" w:sz="0" w:space="0" w:color="auto"/>
        <w:right w:val="none" w:sz="0" w:space="0" w:color="auto"/>
      </w:divBdr>
      <w:divsChild>
        <w:div w:id="1391421710">
          <w:marLeft w:val="0"/>
          <w:marRight w:val="0"/>
          <w:marTop w:val="0"/>
          <w:marBottom w:val="0"/>
          <w:divBdr>
            <w:top w:val="none" w:sz="0" w:space="0" w:color="auto"/>
            <w:left w:val="none" w:sz="0" w:space="0" w:color="auto"/>
            <w:bottom w:val="none" w:sz="0" w:space="0" w:color="auto"/>
            <w:right w:val="none" w:sz="0" w:space="0" w:color="auto"/>
          </w:divBdr>
        </w:div>
      </w:divsChild>
    </w:div>
    <w:div w:id="1668361749">
      <w:bodyDiv w:val="1"/>
      <w:marLeft w:val="0"/>
      <w:marRight w:val="0"/>
      <w:marTop w:val="0"/>
      <w:marBottom w:val="0"/>
      <w:divBdr>
        <w:top w:val="none" w:sz="0" w:space="0" w:color="auto"/>
        <w:left w:val="none" w:sz="0" w:space="0" w:color="auto"/>
        <w:bottom w:val="none" w:sz="0" w:space="0" w:color="auto"/>
        <w:right w:val="none" w:sz="0" w:space="0" w:color="auto"/>
      </w:divBdr>
      <w:divsChild>
        <w:div w:id="268007459">
          <w:marLeft w:val="0"/>
          <w:marRight w:val="0"/>
          <w:marTop w:val="0"/>
          <w:marBottom w:val="0"/>
          <w:divBdr>
            <w:top w:val="none" w:sz="0" w:space="0" w:color="auto"/>
            <w:left w:val="none" w:sz="0" w:space="0" w:color="auto"/>
            <w:bottom w:val="none" w:sz="0" w:space="0" w:color="auto"/>
            <w:right w:val="none" w:sz="0" w:space="0" w:color="auto"/>
          </w:divBdr>
        </w:div>
        <w:div w:id="181433922">
          <w:marLeft w:val="0"/>
          <w:marRight w:val="0"/>
          <w:marTop w:val="0"/>
          <w:marBottom w:val="0"/>
          <w:divBdr>
            <w:top w:val="none" w:sz="0" w:space="0" w:color="auto"/>
            <w:left w:val="none" w:sz="0" w:space="0" w:color="auto"/>
            <w:bottom w:val="none" w:sz="0" w:space="0" w:color="auto"/>
            <w:right w:val="none" w:sz="0" w:space="0" w:color="auto"/>
          </w:divBdr>
        </w:div>
      </w:divsChild>
    </w:div>
    <w:div w:id="1694107998">
      <w:bodyDiv w:val="1"/>
      <w:marLeft w:val="0"/>
      <w:marRight w:val="0"/>
      <w:marTop w:val="0"/>
      <w:marBottom w:val="0"/>
      <w:divBdr>
        <w:top w:val="none" w:sz="0" w:space="0" w:color="auto"/>
        <w:left w:val="none" w:sz="0" w:space="0" w:color="auto"/>
        <w:bottom w:val="none" w:sz="0" w:space="0" w:color="auto"/>
        <w:right w:val="none" w:sz="0" w:space="0" w:color="auto"/>
      </w:divBdr>
      <w:divsChild>
        <w:div w:id="576986797">
          <w:marLeft w:val="0"/>
          <w:marRight w:val="0"/>
          <w:marTop w:val="0"/>
          <w:marBottom w:val="0"/>
          <w:divBdr>
            <w:top w:val="none" w:sz="0" w:space="0" w:color="auto"/>
            <w:left w:val="none" w:sz="0" w:space="0" w:color="auto"/>
            <w:bottom w:val="none" w:sz="0" w:space="0" w:color="auto"/>
            <w:right w:val="none" w:sz="0" w:space="0" w:color="auto"/>
          </w:divBdr>
        </w:div>
        <w:div w:id="1571310993">
          <w:marLeft w:val="0"/>
          <w:marRight w:val="0"/>
          <w:marTop w:val="0"/>
          <w:marBottom w:val="0"/>
          <w:divBdr>
            <w:top w:val="none" w:sz="0" w:space="0" w:color="auto"/>
            <w:left w:val="none" w:sz="0" w:space="0" w:color="auto"/>
            <w:bottom w:val="none" w:sz="0" w:space="0" w:color="auto"/>
            <w:right w:val="none" w:sz="0" w:space="0" w:color="auto"/>
          </w:divBdr>
        </w:div>
      </w:divsChild>
    </w:div>
    <w:div w:id="1710642152">
      <w:bodyDiv w:val="1"/>
      <w:marLeft w:val="0"/>
      <w:marRight w:val="0"/>
      <w:marTop w:val="0"/>
      <w:marBottom w:val="0"/>
      <w:divBdr>
        <w:top w:val="none" w:sz="0" w:space="0" w:color="auto"/>
        <w:left w:val="none" w:sz="0" w:space="0" w:color="auto"/>
        <w:bottom w:val="none" w:sz="0" w:space="0" w:color="auto"/>
        <w:right w:val="none" w:sz="0" w:space="0" w:color="auto"/>
      </w:divBdr>
    </w:div>
    <w:div w:id="1713185946">
      <w:bodyDiv w:val="1"/>
      <w:marLeft w:val="0"/>
      <w:marRight w:val="0"/>
      <w:marTop w:val="0"/>
      <w:marBottom w:val="0"/>
      <w:divBdr>
        <w:top w:val="none" w:sz="0" w:space="0" w:color="auto"/>
        <w:left w:val="none" w:sz="0" w:space="0" w:color="auto"/>
        <w:bottom w:val="none" w:sz="0" w:space="0" w:color="auto"/>
        <w:right w:val="none" w:sz="0" w:space="0" w:color="auto"/>
      </w:divBdr>
    </w:div>
    <w:div w:id="1756437277">
      <w:bodyDiv w:val="1"/>
      <w:marLeft w:val="0"/>
      <w:marRight w:val="0"/>
      <w:marTop w:val="0"/>
      <w:marBottom w:val="0"/>
      <w:divBdr>
        <w:top w:val="none" w:sz="0" w:space="0" w:color="auto"/>
        <w:left w:val="none" w:sz="0" w:space="0" w:color="auto"/>
        <w:bottom w:val="none" w:sz="0" w:space="0" w:color="auto"/>
        <w:right w:val="none" w:sz="0" w:space="0" w:color="auto"/>
      </w:divBdr>
    </w:div>
    <w:div w:id="1819154098">
      <w:bodyDiv w:val="1"/>
      <w:marLeft w:val="0"/>
      <w:marRight w:val="0"/>
      <w:marTop w:val="0"/>
      <w:marBottom w:val="0"/>
      <w:divBdr>
        <w:top w:val="none" w:sz="0" w:space="0" w:color="auto"/>
        <w:left w:val="none" w:sz="0" w:space="0" w:color="auto"/>
        <w:bottom w:val="none" w:sz="0" w:space="0" w:color="auto"/>
        <w:right w:val="none" w:sz="0" w:space="0" w:color="auto"/>
      </w:divBdr>
    </w:div>
    <w:div w:id="1865708574">
      <w:bodyDiv w:val="1"/>
      <w:marLeft w:val="0"/>
      <w:marRight w:val="0"/>
      <w:marTop w:val="0"/>
      <w:marBottom w:val="0"/>
      <w:divBdr>
        <w:top w:val="none" w:sz="0" w:space="0" w:color="auto"/>
        <w:left w:val="none" w:sz="0" w:space="0" w:color="auto"/>
        <w:bottom w:val="none" w:sz="0" w:space="0" w:color="auto"/>
        <w:right w:val="none" w:sz="0" w:space="0" w:color="auto"/>
      </w:divBdr>
      <w:divsChild>
        <w:div w:id="1721241949">
          <w:marLeft w:val="0"/>
          <w:marRight w:val="0"/>
          <w:marTop w:val="0"/>
          <w:marBottom w:val="0"/>
          <w:divBdr>
            <w:top w:val="none" w:sz="0" w:space="0" w:color="auto"/>
            <w:left w:val="none" w:sz="0" w:space="0" w:color="auto"/>
            <w:bottom w:val="none" w:sz="0" w:space="0" w:color="auto"/>
            <w:right w:val="none" w:sz="0" w:space="0" w:color="auto"/>
          </w:divBdr>
        </w:div>
        <w:div w:id="806631557">
          <w:marLeft w:val="0"/>
          <w:marRight w:val="0"/>
          <w:marTop w:val="0"/>
          <w:marBottom w:val="0"/>
          <w:divBdr>
            <w:top w:val="none" w:sz="0" w:space="0" w:color="auto"/>
            <w:left w:val="none" w:sz="0" w:space="0" w:color="auto"/>
            <w:bottom w:val="none" w:sz="0" w:space="0" w:color="auto"/>
            <w:right w:val="none" w:sz="0" w:space="0" w:color="auto"/>
          </w:divBdr>
        </w:div>
      </w:divsChild>
    </w:div>
    <w:div w:id="1877695543">
      <w:bodyDiv w:val="1"/>
      <w:marLeft w:val="0"/>
      <w:marRight w:val="0"/>
      <w:marTop w:val="0"/>
      <w:marBottom w:val="0"/>
      <w:divBdr>
        <w:top w:val="none" w:sz="0" w:space="0" w:color="auto"/>
        <w:left w:val="none" w:sz="0" w:space="0" w:color="auto"/>
        <w:bottom w:val="none" w:sz="0" w:space="0" w:color="auto"/>
        <w:right w:val="none" w:sz="0" w:space="0" w:color="auto"/>
      </w:divBdr>
    </w:div>
    <w:div w:id="1904682115">
      <w:bodyDiv w:val="1"/>
      <w:marLeft w:val="0"/>
      <w:marRight w:val="0"/>
      <w:marTop w:val="0"/>
      <w:marBottom w:val="0"/>
      <w:divBdr>
        <w:top w:val="none" w:sz="0" w:space="0" w:color="auto"/>
        <w:left w:val="none" w:sz="0" w:space="0" w:color="auto"/>
        <w:bottom w:val="none" w:sz="0" w:space="0" w:color="auto"/>
        <w:right w:val="none" w:sz="0" w:space="0" w:color="auto"/>
      </w:divBdr>
    </w:div>
    <w:div w:id="1905221123">
      <w:bodyDiv w:val="1"/>
      <w:marLeft w:val="0"/>
      <w:marRight w:val="0"/>
      <w:marTop w:val="0"/>
      <w:marBottom w:val="0"/>
      <w:divBdr>
        <w:top w:val="none" w:sz="0" w:space="0" w:color="auto"/>
        <w:left w:val="none" w:sz="0" w:space="0" w:color="auto"/>
        <w:bottom w:val="none" w:sz="0" w:space="0" w:color="auto"/>
        <w:right w:val="none" w:sz="0" w:space="0" w:color="auto"/>
      </w:divBdr>
      <w:divsChild>
        <w:div w:id="1899825979">
          <w:marLeft w:val="0"/>
          <w:marRight w:val="0"/>
          <w:marTop w:val="0"/>
          <w:marBottom w:val="0"/>
          <w:divBdr>
            <w:top w:val="none" w:sz="0" w:space="0" w:color="auto"/>
            <w:left w:val="none" w:sz="0" w:space="0" w:color="auto"/>
            <w:bottom w:val="none" w:sz="0" w:space="0" w:color="auto"/>
            <w:right w:val="none" w:sz="0" w:space="0" w:color="auto"/>
          </w:divBdr>
        </w:div>
      </w:divsChild>
    </w:div>
    <w:div w:id="1914897466">
      <w:bodyDiv w:val="1"/>
      <w:marLeft w:val="0"/>
      <w:marRight w:val="0"/>
      <w:marTop w:val="0"/>
      <w:marBottom w:val="0"/>
      <w:divBdr>
        <w:top w:val="none" w:sz="0" w:space="0" w:color="auto"/>
        <w:left w:val="none" w:sz="0" w:space="0" w:color="auto"/>
        <w:bottom w:val="none" w:sz="0" w:space="0" w:color="auto"/>
        <w:right w:val="none" w:sz="0" w:space="0" w:color="auto"/>
      </w:divBdr>
    </w:div>
    <w:div w:id="1918830726">
      <w:bodyDiv w:val="1"/>
      <w:marLeft w:val="0"/>
      <w:marRight w:val="0"/>
      <w:marTop w:val="0"/>
      <w:marBottom w:val="0"/>
      <w:divBdr>
        <w:top w:val="none" w:sz="0" w:space="0" w:color="auto"/>
        <w:left w:val="none" w:sz="0" w:space="0" w:color="auto"/>
        <w:bottom w:val="none" w:sz="0" w:space="0" w:color="auto"/>
        <w:right w:val="none" w:sz="0" w:space="0" w:color="auto"/>
      </w:divBdr>
      <w:divsChild>
        <w:div w:id="1448548320">
          <w:marLeft w:val="0"/>
          <w:marRight w:val="0"/>
          <w:marTop w:val="0"/>
          <w:marBottom w:val="0"/>
          <w:divBdr>
            <w:top w:val="none" w:sz="0" w:space="0" w:color="auto"/>
            <w:left w:val="none" w:sz="0" w:space="0" w:color="auto"/>
            <w:bottom w:val="none" w:sz="0" w:space="0" w:color="auto"/>
            <w:right w:val="none" w:sz="0" w:space="0" w:color="auto"/>
          </w:divBdr>
        </w:div>
      </w:divsChild>
    </w:div>
    <w:div w:id="1927104605">
      <w:bodyDiv w:val="1"/>
      <w:marLeft w:val="0"/>
      <w:marRight w:val="0"/>
      <w:marTop w:val="0"/>
      <w:marBottom w:val="0"/>
      <w:divBdr>
        <w:top w:val="none" w:sz="0" w:space="0" w:color="auto"/>
        <w:left w:val="none" w:sz="0" w:space="0" w:color="auto"/>
        <w:bottom w:val="none" w:sz="0" w:space="0" w:color="auto"/>
        <w:right w:val="none" w:sz="0" w:space="0" w:color="auto"/>
      </w:divBdr>
      <w:divsChild>
        <w:div w:id="528495803">
          <w:marLeft w:val="0"/>
          <w:marRight w:val="0"/>
          <w:marTop w:val="0"/>
          <w:marBottom w:val="0"/>
          <w:divBdr>
            <w:top w:val="none" w:sz="0" w:space="0" w:color="auto"/>
            <w:left w:val="none" w:sz="0" w:space="0" w:color="auto"/>
            <w:bottom w:val="none" w:sz="0" w:space="0" w:color="auto"/>
            <w:right w:val="none" w:sz="0" w:space="0" w:color="auto"/>
          </w:divBdr>
        </w:div>
      </w:divsChild>
    </w:div>
    <w:div w:id="1962491896">
      <w:bodyDiv w:val="1"/>
      <w:marLeft w:val="0"/>
      <w:marRight w:val="0"/>
      <w:marTop w:val="0"/>
      <w:marBottom w:val="0"/>
      <w:divBdr>
        <w:top w:val="none" w:sz="0" w:space="0" w:color="auto"/>
        <w:left w:val="none" w:sz="0" w:space="0" w:color="auto"/>
        <w:bottom w:val="none" w:sz="0" w:space="0" w:color="auto"/>
        <w:right w:val="none" w:sz="0" w:space="0" w:color="auto"/>
      </w:divBdr>
      <w:divsChild>
        <w:div w:id="501506742">
          <w:marLeft w:val="0"/>
          <w:marRight w:val="0"/>
          <w:marTop w:val="0"/>
          <w:marBottom w:val="0"/>
          <w:divBdr>
            <w:top w:val="none" w:sz="0" w:space="0" w:color="auto"/>
            <w:left w:val="none" w:sz="0" w:space="0" w:color="auto"/>
            <w:bottom w:val="none" w:sz="0" w:space="0" w:color="auto"/>
            <w:right w:val="none" w:sz="0" w:space="0" w:color="auto"/>
          </w:divBdr>
        </w:div>
      </w:divsChild>
    </w:div>
    <w:div w:id="2141536774">
      <w:bodyDiv w:val="1"/>
      <w:marLeft w:val="0"/>
      <w:marRight w:val="0"/>
      <w:marTop w:val="0"/>
      <w:marBottom w:val="0"/>
      <w:divBdr>
        <w:top w:val="none" w:sz="0" w:space="0" w:color="auto"/>
        <w:left w:val="none" w:sz="0" w:space="0" w:color="auto"/>
        <w:bottom w:val="none" w:sz="0" w:space="0" w:color="auto"/>
        <w:right w:val="none" w:sz="0" w:space="0" w:color="auto"/>
      </w:divBdr>
      <w:divsChild>
        <w:div w:id="182381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23E148-D331-4790-B243-E6D9DDE54E6D}">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28</Pages>
  <Words>6861</Words>
  <Characters>39113</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Sadeghi</dc:creator>
  <cp:keywords/>
  <dc:description/>
  <cp:lastModifiedBy>Mahshid Jafarpour</cp:lastModifiedBy>
  <cp:revision>2</cp:revision>
  <dcterms:created xsi:type="dcterms:W3CDTF">2023-12-04T09:00:00Z</dcterms:created>
  <dcterms:modified xsi:type="dcterms:W3CDTF">2023-12-04T09:00:00Z</dcterms:modified>
</cp:coreProperties>
</file>